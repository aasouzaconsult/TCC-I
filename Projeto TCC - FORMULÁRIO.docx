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5F23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08E5397A" w14:textId="77777777" w:rsidR="001D1F91" w:rsidRPr="004F2488" w:rsidRDefault="001D1F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6"/>
        <w:gridCol w:w="1774"/>
        <w:gridCol w:w="3387"/>
      </w:tblGrid>
      <w:tr w:rsidR="00013268" w:rsidRPr="004F2488" w14:paraId="69401963" w14:textId="77777777" w:rsidTr="00516047">
        <w:tc>
          <w:tcPr>
            <w:tcW w:w="3906" w:type="dxa"/>
            <w:shd w:val="clear" w:color="auto" w:fill="D9D9D9"/>
          </w:tcPr>
          <w:p w14:paraId="4D696622" w14:textId="5D583522" w:rsidR="00013268" w:rsidRPr="004F2488" w:rsidRDefault="00E908E4" w:rsidP="0022149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</w:p>
        </w:tc>
        <w:tc>
          <w:tcPr>
            <w:tcW w:w="1774" w:type="dxa"/>
            <w:shd w:val="clear" w:color="auto" w:fill="D9D9D9"/>
          </w:tcPr>
          <w:p w14:paraId="5F7FF89F" w14:textId="77777777" w:rsidR="00013268" w:rsidRPr="004F2488" w:rsidRDefault="00013268" w:rsidP="00EC03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Telefones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387" w:type="dxa"/>
            <w:shd w:val="clear" w:color="auto" w:fill="D9D9D9"/>
          </w:tcPr>
          <w:p w14:paraId="4B71D689" w14:textId="77777777" w:rsidR="00013268" w:rsidRPr="004F2488" w:rsidRDefault="00221492" w:rsidP="006E06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E0682" w:rsidRPr="004F2488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ail</w:t>
            </w:r>
            <w:r w:rsidR="000326BB" w:rsidRPr="004F2488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</w:tr>
      <w:tr w:rsidR="00DE09BE" w:rsidRPr="004F2488" w14:paraId="15C00D6F" w14:textId="77777777" w:rsidTr="00516047">
        <w:trPr>
          <w:trHeight w:val="416"/>
        </w:trPr>
        <w:tc>
          <w:tcPr>
            <w:tcW w:w="3906" w:type="dxa"/>
            <w:vAlign w:val="center"/>
          </w:tcPr>
          <w:p w14:paraId="5B1AE014" w14:textId="43AB4797" w:rsidR="001E7E3F" w:rsidRPr="004F2488" w:rsidRDefault="00112077" w:rsidP="004D0B2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Nome do Aluno</w:t>
            </w:r>
          </w:p>
        </w:tc>
        <w:tc>
          <w:tcPr>
            <w:tcW w:w="1774" w:type="dxa"/>
            <w:vAlign w:val="center"/>
          </w:tcPr>
          <w:p w14:paraId="3113356F" w14:textId="0E187D29" w:rsidR="00DE09BE" w:rsidRPr="004F2488" w:rsidRDefault="00112077" w:rsidP="007B21B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99</w:t>
            </w:r>
            <w:r w:rsidR="00E45CC3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9</w:t>
            </w:r>
            <w:r w:rsidR="00E45CC3">
              <w:rPr>
                <w:rFonts w:ascii="Arial" w:hAnsi="Arial" w:cs="Arial"/>
                <w:color w:val="FF0000"/>
                <w:sz w:val="22"/>
                <w:szCs w:val="22"/>
              </w:rPr>
              <w:t xml:space="preserve"> 99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999999</w:t>
            </w:r>
          </w:p>
        </w:tc>
        <w:tc>
          <w:tcPr>
            <w:tcW w:w="3387" w:type="dxa"/>
            <w:vAlign w:val="center"/>
          </w:tcPr>
          <w:p w14:paraId="48F5B8D1" w14:textId="10A8404F" w:rsidR="00DE09BE" w:rsidRPr="004F2488" w:rsidRDefault="00112077" w:rsidP="00EC1C2C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nome</w:t>
            </w:r>
            <w:r w:rsidR="00E45CC3">
              <w:rPr>
                <w:rFonts w:ascii="Arial" w:hAnsi="Arial" w:cs="Arial"/>
                <w:color w:val="FF0000"/>
                <w:sz w:val="22"/>
                <w:szCs w:val="22"/>
              </w:rPr>
              <w:t>@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  <w:r w:rsidR="00E45CC3">
              <w:rPr>
                <w:rFonts w:ascii="Arial" w:hAnsi="Arial" w:cs="Arial"/>
                <w:color w:val="FF0000"/>
                <w:sz w:val="22"/>
                <w:szCs w:val="22"/>
              </w:rPr>
              <w:t>mail.com</w:t>
            </w:r>
          </w:p>
        </w:tc>
      </w:tr>
      <w:tr w:rsidR="000111D3" w:rsidRPr="004F2488" w14:paraId="3527C451" w14:textId="77777777" w:rsidTr="00516047">
        <w:trPr>
          <w:trHeight w:val="490"/>
        </w:trPr>
        <w:tc>
          <w:tcPr>
            <w:tcW w:w="3906" w:type="dxa"/>
            <w:vAlign w:val="center"/>
          </w:tcPr>
          <w:p w14:paraId="03D01732" w14:textId="79927AEB" w:rsidR="000111D3" w:rsidRPr="00E908E4" w:rsidRDefault="00D73FDB" w:rsidP="00EC1E7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Prof. </w:t>
            </w:r>
            <w:proofErr w:type="spellStart"/>
            <w:r w:rsidR="00112077">
              <w:rPr>
                <w:rFonts w:ascii="Arial" w:hAnsi="Arial" w:cs="Arial"/>
                <w:b/>
                <w:bCs/>
                <w:sz w:val="20"/>
                <w:szCs w:val="20"/>
              </w:rPr>
              <w:t>Msc</w:t>
            </w:r>
            <w:proofErr w:type="spellEnd"/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112077">
              <w:rPr>
                <w:rFonts w:ascii="Arial" w:hAnsi="Arial" w:cs="Arial"/>
                <w:b/>
                <w:bCs/>
                <w:sz w:val="20"/>
                <w:szCs w:val="20"/>
              </w:rPr>
              <w:t>Alex Souza</w:t>
            </w:r>
            <w:r w:rsidR="00E908E4"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, Orientador</w:t>
            </w:r>
          </w:p>
        </w:tc>
        <w:tc>
          <w:tcPr>
            <w:tcW w:w="1774" w:type="dxa"/>
            <w:vAlign w:val="center"/>
          </w:tcPr>
          <w:p w14:paraId="611691A9" w14:textId="4F2B86CE" w:rsidR="000111D3" w:rsidRPr="004F2488" w:rsidRDefault="00662D33" w:rsidP="000D3F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85 9 99</w:t>
            </w:r>
            <w:r w:rsidR="00112077">
              <w:rPr>
                <w:rFonts w:ascii="Arial" w:hAnsi="Arial" w:cs="Arial"/>
                <w:sz w:val="22"/>
                <w:szCs w:val="22"/>
              </w:rPr>
              <w:t>999999</w:t>
            </w:r>
          </w:p>
        </w:tc>
        <w:tc>
          <w:tcPr>
            <w:tcW w:w="3387" w:type="dxa"/>
            <w:vAlign w:val="center"/>
          </w:tcPr>
          <w:p w14:paraId="39DED896" w14:textId="14917DEE" w:rsidR="000111D3" w:rsidRPr="004F2488" w:rsidRDefault="00112077" w:rsidP="000D3FB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aasouzaconsult</w:t>
            </w:r>
            <w:r w:rsidR="00D73FDB" w:rsidRPr="004F2488">
              <w:rPr>
                <w:rFonts w:ascii="Arial" w:hAnsi="Arial" w:cs="Arial"/>
                <w:color w:val="000000"/>
                <w:sz w:val="22"/>
                <w:szCs w:val="22"/>
              </w:rPr>
              <w:t>@</w:t>
            </w:r>
            <w:r w:rsidR="00B54C41" w:rsidRPr="004F2488">
              <w:rPr>
                <w:rFonts w:ascii="Arial" w:hAnsi="Arial" w:cs="Arial"/>
                <w:color w:val="000000"/>
                <w:sz w:val="22"/>
                <w:szCs w:val="22"/>
              </w:rPr>
              <w:t>gmail</w:t>
            </w:r>
            <w:r w:rsidR="00D73FDB" w:rsidRPr="004F2488">
              <w:rPr>
                <w:rFonts w:ascii="Arial" w:hAnsi="Arial" w:cs="Arial"/>
                <w:color w:val="000000"/>
                <w:sz w:val="22"/>
                <w:szCs w:val="22"/>
              </w:rPr>
              <w:t>.com</w:t>
            </w:r>
          </w:p>
        </w:tc>
      </w:tr>
      <w:tr w:rsidR="00E908E4" w:rsidRPr="004F2488" w14:paraId="6EA63219" w14:textId="77777777" w:rsidTr="00516047">
        <w:trPr>
          <w:trHeight w:val="490"/>
        </w:trPr>
        <w:tc>
          <w:tcPr>
            <w:tcW w:w="3906" w:type="dxa"/>
            <w:vAlign w:val="center"/>
          </w:tcPr>
          <w:p w14:paraId="4491A27A" w14:textId="31192086" w:rsidR="00E908E4" w:rsidRPr="00E908E4" w:rsidRDefault="00E908E4" w:rsidP="00EC1E7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Prof. Dr. Luciano Comin, Coordenador</w:t>
            </w:r>
          </w:p>
        </w:tc>
        <w:tc>
          <w:tcPr>
            <w:tcW w:w="1774" w:type="dxa"/>
            <w:vAlign w:val="center"/>
          </w:tcPr>
          <w:p w14:paraId="2213071A" w14:textId="5749039F" w:rsidR="00E908E4" w:rsidRPr="004F2488" w:rsidRDefault="00E908E4" w:rsidP="000D3F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908E4">
              <w:rPr>
                <w:rFonts w:ascii="Arial" w:hAnsi="Arial" w:cs="Arial"/>
                <w:sz w:val="22"/>
                <w:szCs w:val="22"/>
              </w:rPr>
              <w:t>85</w:t>
            </w:r>
            <w:r>
              <w:rPr>
                <w:rFonts w:ascii="Arial" w:hAnsi="Arial" w:cs="Arial"/>
                <w:sz w:val="22"/>
                <w:szCs w:val="22"/>
              </w:rPr>
              <w:t xml:space="preserve"> 9 </w:t>
            </w:r>
            <w:r w:rsidRPr="00E908E4">
              <w:rPr>
                <w:rFonts w:ascii="Arial" w:hAnsi="Arial" w:cs="Arial"/>
                <w:sz w:val="22"/>
                <w:szCs w:val="22"/>
              </w:rPr>
              <w:t>4006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908E4">
              <w:rPr>
                <w:rFonts w:ascii="Arial" w:hAnsi="Arial" w:cs="Arial"/>
                <w:sz w:val="22"/>
                <w:szCs w:val="22"/>
              </w:rPr>
              <w:t>7600</w:t>
            </w:r>
          </w:p>
        </w:tc>
        <w:tc>
          <w:tcPr>
            <w:tcW w:w="3387" w:type="dxa"/>
            <w:vAlign w:val="center"/>
          </w:tcPr>
          <w:p w14:paraId="4F042FAF" w14:textId="31C784FB" w:rsidR="00E908E4" w:rsidRPr="004F2488" w:rsidRDefault="007F4CA7" w:rsidP="000D3FB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4CA7">
              <w:rPr>
                <w:rFonts w:ascii="Arial" w:hAnsi="Arial" w:cs="Arial"/>
                <w:color w:val="000000"/>
                <w:sz w:val="22"/>
                <w:szCs w:val="22"/>
              </w:rPr>
              <w:t>luciano.nunes@uni7.edu.br</w:t>
            </w:r>
          </w:p>
        </w:tc>
      </w:tr>
      <w:tr w:rsidR="00013268" w:rsidRPr="004F2488" w14:paraId="138105DC" w14:textId="77777777" w:rsidTr="00516047">
        <w:tc>
          <w:tcPr>
            <w:tcW w:w="9067" w:type="dxa"/>
            <w:gridSpan w:val="3"/>
          </w:tcPr>
          <w:p w14:paraId="78EB7A4F" w14:textId="77777777" w:rsidR="00013268" w:rsidRDefault="00991725" w:rsidP="0099172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(1) TÍTULO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Pr="004F2488">
              <w:rPr>
                <w:rFonts w:ascii="Arial" w:hAnsi="Arial" w:cs="Arial"/>
                <w:sz w:val="22"/>
                <w:szCs w:val="22"/>
              </w:rPr>
              <w:t>Q</w:t>
            </w:r>
            <w:r w:rsidR="00013268" w:rsidRPr="004F2488">
              <w:rPr>
                <w:rFonts w:ascii="Arial" w:hAnsi="Arial" w:cs="Arial"/>
                <w:sz w:val="22"/>
                <w:szCs w:val="22"/>
              </w:rPr>
              <w:t>ual o T</w:t>
            </w:r>
            <w:r w:rsidR="0067600A" w:rsidRPr="004F2488">
              <w:rPr>
                <w:rFonts w:ascii="Arial" w:hAnsi="Arial" w:cs="Arial"/>
                <w:sz w:val="22"/>
                <w:szCs w:val="22"/>
              </w:rPr>
              <w:t xml:space="preserve">ítulo 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do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5E3D07BA" w14:textId="77777777" w:rsidR="00112077" w:rsidRDefault="00112077" w:rsidP="00991725">
            <w:pPr>
              <w:jc w:val="both"/>
              <w:rPr>
                <w:ins w:id="0" w:author="Frank fjl" w:date="2024-04-20T09:43:00Z"/>
                <w:rFonts w:ascii="Arial" w:hAnsi="Arial" w:cs="Arial"/>
                <w:sz w:val="22"/>
                <w:szCs w:val="22"/>
              </w:rPr>
            </w:pPr>
          </w:p>
          <w:p w14:paraId="06E598E5" w14:textId="77777777" w:rsidR="00013268" w:rsidRDefault="00112077" w:rsidP="002D0D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2077">
              <w:rPr>
                <w:rFonts w:ascii="Arial" w:hAnsi="Arial" w:cs="Arial"/>
                <w:sz w:val="22"/>
                <w:szCs w:val="22"/>
              </w:rPr>
              <w:t xml:space="preserve">Aplicação de Prompt </w:t>
            </w:r>
            <w:proofErr w:type="spellStart"/>
            <w:r w:rsidRPr="00112077">
              <w:rPr>
                <w:rFonts w:ascii="Arial" w:hAnsi="Arial" w:cs="Arial"/>
                <w:sz w:val="22"/>
                <w:szCs w:val="22"/>
              </w:rPr>
              <w:t>Engineering</w:t>
            </w:r>
            <w:proofErr w:type="spellEnd"/>
            <w:r w:rsidRPr="00112077">
              <w:rPr>
                <w:rFonts w:ascii="Arial" w:hAnsi="Arial" w:cs="Arial"/>
                <w:sz w:val="22"/>
                <w:szCs w:val="22"/>
              </w:rPr>
              <w:t xml:space="preserve"> na Análise de Dados</w:t>
            </w:r>
          </w:p>
          <w:p w14:paraId="014D74A8" w14:textId="542A36B2" w:rsidR="00112077" w:rsidRPr="004F2488" w:rsidRDefault="00112077" w:rsidP="002D0D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CA7E92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0AA55C83" w14:textId="77777777" w:rsidTr="00112077">
        <w:trPr>
          <w:trHeight w:val="1169"/>
        </w:trPr>
        <w:tc>
          <w:tcPr>
            <w:tcW w:w="9067" w:type="dxa"/>
          </w:tcPr>
          <w:p w14:paraId="0E668E7B" w14:textId="77777777" w:rsidR="00013268" w:rsidRDefault="00991725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(2) </w:t>
            </w:r>
            <w:r w:rsidR="00885893" w:rsidRPr="004F2488">
              <w:rPr>
                <w:rFonts w:ascii="Arial" w:hAnsi="Arial" w:cs="Arial"/>
                <w:b/>
                <w:sz w:val="22"/>
                <w:szCs w:val="22"/>
              </w:rPr>
              <w:t xml:space="preserve">PROBLEMA – </w:t>
            </w:r>
            <w:r w:rsidR="00885893" w:rsidRPr="004F2488">
              <w:rPr>
                <w:rFonts w:ascii="Arial" w:hAnsi="Arial" w:cs="Arial"/>
                <w:sz w:val="22"/>
                <w:szCs w:val="22"/>
              </w:rPr>
              <w:t xml:space="preserve">Qual a 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principal questão do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013268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25A0E571" w14:textId="77777777" w:rsidR="00112077" w:rsidRDefault="00112077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2CE6F7" w14:textId="31273FBE" w:rsidR="00E85AB6" w:rsidRPr="004F2488" w:rsidRDefault="00112077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2077">
              <w:rPr>
                <w:rFonts w:ascii="Arial" w:hAnsi="Arial" w:cs="Arial"/>
                <w:sz w:val="22"/>
                <w:szCs w:val="22"/>
              </w:rPr>
              <w:t xml:space="preserve">Como melhorar a eficácia da análise de dados através do uso de Prompt </w:t>
            </w:r>
            <w:proofErr w:type="spellStart"/>
            <w:r w:rsidRPr="00112077">
              <w:rPr>
                <w:rFonts w:ascii="Arial" w:hAnsi="Arial" w:cs="Arial"/>
                <w:sz w:val="22"/>
                <w:szCs w:val="22"/>
              </w:rPr>
              <w:t>Engineering</w:t>
            </w:r>
            <w:proofErr w:type="spellEnd"/>
            <w:r w:rsidRPr="00112077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</w:tbl>
    <w:p w14:paraId="04DACBB6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34F04A75" w14:textId="77777777" w:rsidTr="00516047">
        <w:tc>
          <w:tcPr>
            <w:tcW w:w="9067" w:type="dxa"/>
            <w:tcBorders>
              <w:bottom w:val="single" w:sz="4" w:space="0" w:color="auto"/>
            </w:tcBorders>
          </w:tcPr>
          <w:p w14:paraId="2CA93595" w14:textId="77777777" w:rsidR="00013268" w:rsidRDefault="00991725" w:rsidP="003A09D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(3) 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PALAVRAS-CHAVES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>Que palavras permitirão recu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perar</w:t>
            </w:r>
            <w:r w:rsidR="004D3CE8" w:rsidRPr="004F2488">
              <w:rPr>
                <w:rFonts w:ascii="Arial" w:hAnsi="Arial" w:cs="Arial"/>
                <w:sz w:val="22"/>
                <w:szCs w:val="22"/>
              </w:rPr>
              <w:t xml:space="preserve"> numa consulta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2AF017F2" w14:textId="77777777" w:rsidR="00112077" w:rsidRDefault="00112077" w:rsidP="003A09D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8C2AC6A" w14:textId="77777777" w:rsidR="003A09DB" w:rsidRDefault="00112077" w:rsidP="003A09D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12077">
              <w:rPr>
                <w:rFonts w:ascii="Arial" w:hAnsi="Arial" w:cs="Arial"/>
                <w:bCs/>
                <w:sz w:val="22"/>
                <w:szCs w:val="22"/>
              </w:rPr>
              <w:t xml:space="preserve">Prompt </w:t>
            </w:r>
            <w:proofErr w:type="spellStart"/>
            <w:r w:rsidRPr="00112077">
              <w:rPr>
                <w:rFonts w:ascii="Arial" w:hAnsi="Arial" w:cs="Arial"/>
                <w:bCs/>
                <w:sz w:val="22"/>
                <w:szCs w:val="22"/>
              </w:rPr>
              <w:t>Engineering</w:t>
            </w:r>
            <w:proofErr w:type="spellEnd"/>
            <w:r w:rsidRPr="00112077">
              <w:rPr>
                <w:rFonts w:ascii="Arial" w:hAnsi="Arial" w:cs="Arial"/>
                <w:bCs/>
                <w:sz w:val="22"/>
                <w:szCs w:val="22"/>
              </w:rPr>
              <w:t>, Análise de Dados, Inteligência Artificial, NLP, Eficiência</w:t>
            </w:r>
          </w:p>
          <w:p w14:paraId="0A713AFA" w14:textId="42C5FAFE" w:rsidR="00112077" w:rsidRPr="003A09DB" w:rsidRDefault="00112077" w:rsidP="003A09D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11D3" w:rsidRPr="004F2488" w14:paraId="25A82DE2" w14:textId="77777777" w:rsidTr="0051604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548D8" w14:textId="77777777" w:rsidR="000111D3" w:rsidRPr="004F2488" w:rsidRDefault="000111D3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11D3" w:rsidRPr="004F2488" w14:paraId="4ACD730D" w14:textId="77777777" w:rsidTr="00516047">
        <w:trPr>
          <w:trHeight w:val="1760"/>
        </w:trPr>
        <w:tc>
          <w:tcPr>
            <w:tcW w:w="9067" w:type="dxa"/>
            <w:tcBorders>
              <w:top w:val="single" w:sz="4" w:space="0" w:color="auto"/>
            </w:tcBorders>
          </w:tcPr>
          <w:p w14:paraId="694B9724" w14:textId="51656516" w:rsidR="00E85AB6" w:rsidRDefault="000111D3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(4) JUSTIFICATIVA –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Por que realizar o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34E2B37" w14:textId="77777777" w:rsidR="00112077" w:rsidRDefault="00112077" w:rsidP="007B21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F357D4A" w14:textId="0FB2975C" w:rsidR="003A09DB" w:rsidRPr="003A09DB" w:rsidRDefault="00112077" w:rsidP="007B21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12077">
              <w:rPr>
                <w:rFonts w:ascii="Arial" w:hAnsi="Arial" w:cs="Arial"/>
                <w:bCs/>
                <w:sz w:val="22"/>
                <w:szCs w:val="22"/>
              </w:rPr>
              <w:t xml:space="preserve">O uso de técnicas de Prompt </w:t>
            </w:r>
            <w:proofErr w:type="spellStart"/>
            <w:r w:rsidRPr="00112077">
              <w:rPr>
                <w:rFonts w:ascii="Arial" w:hAnsi="Arial" w:cs="Arial"/>
                <w:bCs/>
                <w:sz w:val="22"/>
                <w:szCs w:val="22"/>
              </w:rPr>
              <w:t>Engineering</w:t>
            </w:r>
            <w:proofErr w:type="spellEnd"/>
            <w:r w:rsidRPr="00112077">
              <w:rPr>
                <w:rFonts w:ascii="Arial" w:hAnsi="Arial" w:cs="Arial"/>
                <w:bCs/>
                <w:sz w:val="22"/>
                <w:szCs w:val="22"/>
              </w:rPr>
              <w:t xml:space="preserve"> pode otimizar processos de análise de dados, tornando-os mais eficientes e precisos, o que é crucial para a tomada de decisões baseada em dados.</w:t>
            </w:r>
            <w:r w:rsidR="00502E9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13F2204A" w14:textId="77777777" w:rsidR="00E85AB6" w:rsidRPr="004F2488" w:rsidRDefault="00E85AB6" w:rsidP="007B21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6C38E18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1764C" w:rsidRPr="004F2488" w14:paraId="40F9ACEC" w14:textId="77777777" w:rsidTr="00516047">
        <w:tc>
          <w:tcPr>
            <w:tcW w:w="9067" w:type="dxa"/>
          </w:tcPr>
          <w:p w14:paraId="572EF66D" w14:textId="77777777" w:rsidR="00071F53" w:rsidRPr="004F2488" w:rsidRDefault="00991725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D1764C" w:rsidRPr="004F2488">
              <w:rPr>
                <w:rFonts w:ascii="Arial" w:hAnsi="Arial" w:cs="Arial"/>
                <w:b/>
                <w:sz w:val="22"/>
                <w:szCs w:val="22"/>
              </w:rPr>
              <w:t>OBJETIVO</w:t>
            </w:r>
            <w:r w:rsidR="002D21EE" w:rsidRPr="004F248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D1764C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D1764C" w:rsidRPr="004F2488">
              <w:rPr>
                <w:rFonts w:ascii="Arial" w:hAnsi="Arial" w:cs="Arial"/>
                <w:sz w:val="22"/>
                <w:szCs w:val="22"/>
              </w:rPr>
              <w:t>Qua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 xml:space="preserve">is 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 xml:space="preserve"> objetivo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DE15B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D1764C"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="00F9512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FB086EB" w14:textId="77777777" w:rsidR="00EC03B7" w:rsidRPr="004F2488" w:rsidRDefault="00EC03B7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234BE9C" w14:textId="77777777" w:rsidR="00820371" w:rsidRDefault="000111D3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(5.1) 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Objetivo</w:t>
            </w:r>
            <w:r w:rsidR="00820371" w:rsidRPr="004F2488">
              <w:rPr>
                <w:rFonts w:ascii="Arial" w:hAnsi="Arial" w:cs="Arial"/>
                <w:b/>
                <w:sz w:val="22"/>
                <w:szCs w:val="22"/>
              </w:rPr>
              <w:t xml:space="preserve"> geral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7BA5BC1E" w14:textId="77777777" w:rsidR="00112077" w:rsidRDefault="00112077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4532B30" w14:textId="75ACA793" w:rsidR="00112077" w:rsidRDefault="00112077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2077">
              <w:rPr>
                <w:rFonts w:ascii="Arial" w:hAnsi="Arial" w:cs="Arial"/>
                <w:sz w:val="22"/>
                <w:szCs w:val="22"/>
              </w:rPr>
              <w:t xml:space="preserve">Explorar como Prompt </w:t>
            </w:r>
            <w:proofErr w:type="spellStart"/>
            <w:r w:rsidRPr="00112077">
              <w:rPr>
                <w:rFonts w:ascii="Arial" w:hAnsi="Arial" w:cs="Arial"/>
                <w:sz w:val="22"/>
                <w:szCs w:val="22"/>
              </w:rPr>
              <w:t>Engineering</w:t>
            </w:r>
            <w:proofErr w:type="spellEnd"/>
            <w:r w:rsidRPr="00112077">
              <w:rPr>
                <w:rFonts w:ascii="Arial" w:hAnsi="Arial" w:cs="Arial"/>
                <w:sz w:val="22"/>
                <w:szCs w:val="22"/>
              </w:rPr>
              <w:t xml:space="preserve"> pode ser utilizado para aprimorar a análise de dados.</w:t>
            </w:r>
          </w:p>
          <w:p w14:paraId="4DBC65D9" w14:textId="7F608174" w:rsidR="001536F5" w:rsidRPr="004F2488" w:rsidRDefault="00F9512E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       </w:t>
            </w:r>
          </w:p>
          <w:p w14:paraId="7F357CA1" w14:textId="7B5D5B2D" w:rsidR="009D2ABF" w:rsidRPr="00CB1529" w:rsidRDefault="000111D3" w:rsidP="00C73D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(5.2) 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Objetivos específicos:</w:t>
            </w:r>
            <w:r w:rsidR="00F9512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FB2A38" w14:textId="408F528F" w:rsidR="00E85AB6" w:rsidRPr="004F2488" w:rsidRDefault="00112077" w:rsidP="008646E1">
            <w:pPr>
              <w:numPr>
                <w:ilvl w:val="0"/>
                <w:numId w:val="6"/>
              </w:numPr>
              <w:ind w:left="70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2077">
              <w:rPr>
                <w:rFonts w:ascii="Arial" w:hAnsi="Arial" w:cs="Arial"/>
                <w:sz w:val="22"/>
                <w:szCs w:val="22"/>
              </w:rPr>
              <w:t xml:space="preserve">Revisar literatura sobre Prompt </w:t>
            </w:r>
            <w:proofErr w:type="spellStart"/>
            <w:r w:rsidRPr="00112077">
              <w:rPr>
                <w:rFonts w:ascii="Arial" w:hAnsi="Arial" w:cs="Arial"/>
                <w:sz w:val="22"/>
                <w:szCs w:val="22"/>
              </w:rPr>
              <w:t>Engineering</w:t>
            </w:r>
            <w:proofErr w:type="spellEnd"/>
            <w:r w:rsidRPr="00112077">
              <w:rPr>
                <w:rFonts w:ascii="Arial" w:hAnsi="Arial" w:cs="Arial"/>
                <w:sz w:val="22"/>
                <w:szCs w:val="22"/>
              </w:rPr>
              <w:t xml:space="preserve"> e análise de dados</w:t>
            </w:r>
            <w:r w:rsidR="0085568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8F7864" w14:textId="77777777" w:rsidR="00E85AB6" w:rsidRPr="004F2488" w:rsidRDefault="00E85AB6" w:rsidP="008646E1">
            <w:pPr>
              <w:ind w:left="709" w:hanging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C98E025" w14:textId="3AEB4560" w:rsidR="00E85AB6" w:rsidRPr="00112077" w:rsidRDefault="00112077" w:rsidP="001120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12077">
              <w:rPr>
                <w:rFonts w:ascii="Arial" w:hAnsi="Arial" w:cs="Arial"/>
              </w:rPr>
              <w:t xml:space="preserve">esenvolver e testar modelos de Prompt </w:t>
            </w:r>
            <w:proofErr w:type="spellStart"/>
            <w:r w:rsidRPr="00112077">
              <w:rPr>
                <w:rFonts w:ascii="Arial" w:hAnsi="Arial" w:cs="Arial"/>
              </w:rPr>
              <w:t>Engineering</w:t>
            </w:r>
            <w:proofErr w:type="spellEnd"/>
            <w:r w:rsidRPr="00112077">
              <w:rPr>
                <w:rFonts w:ascii="Arial" w:hAnsi="Arial" w:cs="Arial"/>
              </w:rPr>
              <w:t xml:space="preserve"> aplicados à análise de dados</w:t>
            </w:r>
            <w:r>
              <w:rPr>
                <w:rFonts w:ascii="Arial" w:hAnsi="Arial" w:cs="Arial"/>
              </w:rPr>
              <w:t>.</w:t>
            </w:r>
          </w:p>
          <w:p w14:paraId="71175FB1" w14:textId="648A49FE" w:rsidR="00E85AB6" w:rsidRPr="00112077" w:rsidRDefault="00112077" w:rsidP="001120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112077">
              <w:rPr>
                <w:rFonts w:ascii="Arial" w:hAnsi="Arial" w:cs="Arial"/>
              </w:rPr>
              <w:t>Avaliar a eficácia dos modelos desenvolvidos.</w:t>
            </w:r>
          </w:p>
          <w:p w14:paraId="28BEF640" w14:textId="77777777" w:rsidR="003D7C15" w:rsidRPr="004F2488" w:rsidRDefault="003D7C15" w:rsidP="002214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6BB200" w14:textId="6CDDE66B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p w14:paraId="17DD9474" w14:textId="77777777" w:rsidR="001D1F91" w:rsidRDefault="001D1F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9882CA" w14:textId="2A94EA1A" w:rsidR="00D1764C" w:rsidRDefault="00D1764C">
      <w:pPr>
        <w:jc w:val="both"/>
        <w:rPr>
          <w:rFonts w:ascii="Arial" w:hAnsi="Arial" w:cs="Arial"/>
          <w:sz w:val="22"/>
          <w:szCs w:val="22"/>
        </w:rPr>
      </w:pPr>
    </w:p>
    <w:p w14:paraId="60C20FDF" w14:textId="77777777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779A8FB9" w14:textId="77777777" w:rsidTr="00516047">
        <w:tc>
          <w:tcPr>
            <w:tcW w:w="9067" w:type="dxa"/>
            <w:tcBorders>
              <w:bottom w:val="single" w:sz="4" w:space="0" w:color="auto"/>
            </w:tcBorders>
          </w:tcPr>
          <w:p w14:paraId="28DE6297" w14:textId="77777777" w:rsidR="005E21B7" w:rsidRPr="004F2488" w:rsidRDefault="0099172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METODOLOGIA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Como se </w:t>
            </w:r>
            <w:r w:rsidR="00926406" w:rsidRPr="004F2488">
              <w:rPr>
                <w:rFonts w:ascii="Arial" w:hAnsi="Arial" w:cs="Arial"/>
                <w:sz w:val="22"/>
                <w:szCs w:val="22"/>
              </w:rPr>
              <w:t>elaborará</w:t>
            </w:r>
            <w:r w:rsidR="005A3CA6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06F5E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716695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6790136" w14:textId="77777777" w:rsidR="00744677" w:rsidRPr="004F2488" w:rsidRDefault="00744677" w:rsidP="00414BD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A77AB36" w14:textId="77777777" w:rsidR="00250B72" w:rsidRPr="004F2488" w:rsidRDefault="00250B72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EFFE19" w14:textId="77777777" w:rsidR="00716537" w:rsidRPr="004F2488" w:rsidRDefault="00716537" w:rsidP="001E7E3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Descrever </w:t>
            </w:r>
            <w:r w:rsidR="00EC4EF9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o método,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os procedimentos, os instrumentos, a forma como os dados e fatos serão coletados, tratados e apresentados, identificando o tipo, a população e a amostra da pesquisa (se for o caso).</w:t>
            </w:r>
          </w:p>
          <w:p w14:paraId="50F3E9DC" w14:textId="77777777" w:rsidR="001E7E3F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A6BDCA" w14:textId="77A2D367" w:rsidR="00112077" w:rsidRPr="004F2488" w:rsidRDefault="00112077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2077">
              <w:rPr>
                <w:rFonts w:ascii="Arial" w:hAnsi="Arial" w:cs="Arial"/>
                <w:sz w:val="22"/>
                <w:szCs w:val="22"/>
              </w:rPr>
              <w:t xml:space="preserve">A metodologia incluirá revisão bibliográfica, desenvolvimento de protótipos de modelos de Prompt </w:t>
            </w:r>
            <w:proofErr w:type="spellStart"/>
            <w:r w:rsidRPr="00112077">
              <w:rPr>
                <w:rFonts w:ascii="Arial" w:hAnsi="Arial" w:cs="Arial"/>
                <w:sz w:val="22"/>
                <w:szCs w:val="22"/>
              </w:rPr>
              <w:t>Engineering</w:t>
            </w:r>
            <w:proofErr w:type="spellEnd"/>
            <w:r w:rsidRPr="00112077">
              <w:rPr>
                <w:rFonts w:ascii="Arial" w:hAnsi="Arial" w:cs="Arial"/>
                <w:sz w:val="22"/>
                <w:szCs w:val="22"/>
              </w:rPr>
              <w:t>, e experimentação prática com conjuntos de dados reais para avaliar a eficácia dos modelos.</w:t>
            </w:r>
          </w:p>
          <w:p w14:paraId="2190CDD5" w14:textId="77777777" w:rsidR="00716695" w:rsidRPr="004F2488" w:rsidRDefault="00716695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3523D8" w14:textId="77777777" w:rsidR="00716695" w:rsidRPr="004F2488" w:rsidRDefault="00716695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0ACE98A" w14:textId="77777777" w:rsidR="00716695" w:rsidRPr="004F2488" w:rsidRDefault="00716695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4882555" w14:textId="77777777" w:rsidR="00926406" w:rsidRPr="004F2488" w:rsidRDefault="00926406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60CEB52" w14:textId="77777777" w:rsidR="00926406" w:rsidRPr="004F2488" w:rsidRDefault="00926406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8AC8087" w14:textId="77777777" w:rsidR="001E7E3F" w:rsidRPr="004F2488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CBAFC9" w14:textId="77777777" w:rsidR="001E7E3F" w:rsidRPr="004F2488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D23657E" w14:textId="77777777" w:rsidR="001E7E3F" w:rsidRPr="004F2488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1F98ACF" w14:textId="77777777" w:rsidR="001E7E3F" w:rsidRPr="004F2488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4F00BC" w14:textId="77777777" w:rsidR="001E7E3F" w:rsidRPr="004F2488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DC2ED3" w14:textId="77777777" w:rsidR="001E7E3F" w:rsidRPr="004F2488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FD1850" w14:textId="77777777" w:rsidR="001E7E3F" w:rsidRPr="004F2488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695" w:rsidRPr="004F2488" w14:paraId="380ED81E" w14:textId="77777777" w:rsidTr="0051604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8A42A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16695" w:rsidRPr="004F2488" w14:paraId="69293A52" w14:textId="77777777" w:rsidTr="00516047">
        <w:tc>
          <w:tcPr>
            <w:tcW w:w="9067" w:type="dxa"/>
            <w:tcBorders>
              <w:top w:val="single" w:sz="4" w:space="0" w:color="auto"/>
            </w:tcBorders>
          </w:tcPr>
          <w:p w14:paraId="2C85D04A" w14:textId="77777777" w:rsidR="00716695" w:rsidRPr="004F2488" w:rsidRDefault="00716695" w:rsidP="0071669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(7) </w:t>
            </w:r>
            <w:r w:rsidR="000B573E" w:rsidRPr="004F2488">
              <w:rPr>
                <w:rFonts w:ascii="Arial" w:hAnsi="Arial" w:cs="Arial"/>
                <w:b/>
                <w:sz w:val="22"/>
                <w:szCs w:val="22"/>
              </w:rPr>
              <w:t>REFERÊNCIAS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>Qua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is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refer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>ê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ncia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 xml:space="preserve"> bibliográfica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d</w:t>
            </w:r>
            <w:r w:rsidR="00506F5E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2494751C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D7EEC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3DB1614" w14:textId="77777777" w:rsidR="00716695" w:rsidRPr="004F2488" w:rsidRDefault="00716537" w:rsidP="00414BD4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Apresentar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referências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bibliogr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áficas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atuais (menos de sete anos de publicação)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>,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que sejam 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relevantes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para o TCC</w:t>
            </w:r>
            <w:r w:rsidR="00E464AE" w:rsidRPr="004F2488">
              <w:rPr>
                <w:rFonts w:ascii="Arial" w:hAnsi="Arial" w:cs="Arial"/>
                <w:color w:val="FF0000"/>
                <w:sz w:val="22"/>
                <w:szCs w:val="22"/>
              </w:rPr>
              <w:t>, em ordem alfabética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  <w:p w14:paraId="56EAB7EF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9F2E49" w14:textId="77777777" w:rsidR="00716695" w:rsidRPr="004F2488" w:rsidRDefault="000B573E" w:rsidP="000B57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ABNT. NBR</w:t>
            </w:r>
            <w:r w:rsidR="00626419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6022. 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>Informação e documentação - Artigo em publicação periódica científica impressa: apresentação</w:t>
            </w:r>
            <w:r w:rsidRPr="004F2488">
              <w:rPr>
                <w:rFonts w:ascii="Arial" w:hAnsi="Arial" w:cs="Arial"/>
                <w:sz w:val="22"/>
                <w:szCs w:val="22"/>
              </w:rPr>
              <w:t>. Rio de Janeiro, 2003.</w:t>
            </w:r>
          </w:p>
          <w:p w14:paraId="46BF4D8F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40F32C7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1BCF3D" w14:textId="77777777" w:rsidR="00926406" w:rsidRPr="004F2488" w:rsidRDefault="00926406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EA33EC" w14:textId="77777777" w:rsidR="00926406" w:rsidRPr="004F2488" w:rsidRDefault="00926406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D6B9A1" w14:textId="77777777" w:rsidR="00926406" w:rsidRPr="004F2488" w:rsidRDefault="00926406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BB835B" w14:textId="77777777" w:rsidR="00716695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17CAA9" w14:textId="77777777" w:rsidR="001D1F91" w:rsidRPr="004F2488" w:rsidRDefault="001D1F91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AB1745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A88A68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CD2978A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60C6837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06F328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AAEB98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61D0A8D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32A7F16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5A7437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DAF3B8C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1442C9A7" w14:textId="65C66473" w:rsidR="001D1F91" w:rsidRDefault="001D1F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A47C49" w14:textId="77777777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p w14:paraId="2C69B839" w14:textId="77777777" w:rsidR="00516047" w:rsidRPr="004F2488" w:rsidRDefault="0051604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991725" w:rsidRPr="004F2488" w14:paraId="17AFCDFD" w14:textId="77777777" w:rsidTr="00516047">
        <w:trPr>
          <w:trHeight w:val="2455"/>
        </w:trPr>
        <w:tc>
          <w:tcPr>
            <w:tcW w:w="8983" w:type="dxa"/>
          </w:tcPr>
          <w:p w14:paraId="768C48F1" w14:textId="77777777" w:rsidR="00991725" w:rsidRPr="004F2488" w:rsidRDefault="00991725" w:rsidP="00991725">
            <w:pPr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CC1372" w:rsidRPr="004F2488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ESTRUTURA – 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Quais </w:t>
            </w:r>
            <w:r w:rsidR="00CF145E" w:rsidRPr="004F2488">
              <w:rPr>
                <w:rFonts w:ascii="Arial" w:hAnsi="Arial" w:cs="Arial"/>
                <w:sz w:val="22"/>
                <w:szCs w:val="22"/>
              </w:rPr>
              <w:t xml:space="preserve">as seções </w:t>
            </w:r>
            <w:r w:rsidRPr="004F2488">
              <w:rPr>
                <w:rFonts w:ascii="Arial" w:hAnsi="Arial" w:cs="Arial"/>
                <w:sz w:val="22"/>
                <w:szCs w:val="22"/>
              </w:rPr>
              <w:t>d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926406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ED732B8" w14:textId="77777777" w:rsidR="00AD18DC" w:rsidRPr="004F2488" w:rsidRDefault="00AD18DC" w:rsidP="0099172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C1AFB6" w14:textId="77777777" w:rsidR="00250B72" w:rsidRPr="00516047" w:rsidRDefault="0034283A" w:rsidP="003D7C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Elaborar cada </w:t>
            </w:r>
            <w:r w:rsidR="00050691" w:rsidRPr="00516047">
              <w:rPr>
                <w:rFonts w:ascii="Arial" w:hAnsi="Arial" w:cs="Arial"/>
                <w:color w:val="FF0000"/>
                <w:sz w:val="20"/>
                <w:szCs w:val="20"/>
              </w:rPr>
              <w:t>seção</w:t>
            </w:r>
            <w:r w:rsidR="00714E25"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com base nos </w:t>
            </w:r>
            <w:r w:rsidR="00250B72" w:rsidRPr="00516047">
              <w:rPr>
                <w:rFonts w:ascii="Arial" w:hAnsi="Arial" w:cs="Arial"/>
                <w:color w:val="FF0000"/>
                <w:sz w:val="20"/>
                <w:szCs w:val="20"/>
              </w:rPr>
              <w:t>objetivos específicos</w:t>
            </w:r>
            <w:r w:rsidR="000008F0"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 (ver o “DOC-04 - Modelo de Artigo.pdf”</w:t>
            </w: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417E9E20" w14:textId="77777777" w:rsidR="00C57EFD" w:rsidRPr="004F2488" w:rsidRDefault="00C57EFD" w:rsidP="003D7C15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18516A1" w14:textId="77777777" w:rsidR="0034283A" w:rsidRPr="004F2488" w:rsidRDefault="00C57EFD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RESUMO</w:t>
            </w:r>
          </w:p>
          <w:p w14:paraId="00DE3B7C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9C1F2A2" w14:textId="260DF78A" w:rsidR="001E7E3F" w:rsidRPr="004F2488" w:rsidRDefault="0034283A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INTRODUÇÃO</w:t>
            </w:r>
          </w:p>
          <w:p w14:paraId="5E816BB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0860A05" w14:textId="121F86C2" w:rsidR="00C15A82" w:rsidRPr="004F2488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REFERENCIAL TEÓRICO</w:t>
            </w:r>
          </w:p>
          <w:p w14:paraId="48A58D03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13B1B23" w14:textId="2F256522" w:rsidR="00C15A82" w:rsidRPr="004F2488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MÉTODO</w:t>
            </w:r>
          </w:p>
          <w:p w14:paraId="7A050F3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438CE5D5" w14:textId="14722513" w:rsidR="00C15A82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RESULTADOS E DISCUSSÃO</w:t>
            </w:r>
          </w:p>
          <w:p w14:paraId="20406D3A" w14:textId="77777777" w:rsidR="001D1F91" w:rsidRPr="004F2488" w:rsidRDefault="001D1F91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F59F2BD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1)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>o objetivo específico 1)</w:t>
            </w:r>
          </w:p>
          <w:p w14:paraId="08C1EA12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2)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o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objetivo específico 2)</w:t>
            </w:r>
          </w:p>
          <w:p w14:paraId="123D6ADD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3)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o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objetivo específico 3)</w:t>
            </w:r>
          </w:p>
          <w:p w14:paraId="727F9CE7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9396E36" w14:textId="3C99C74D" w:rsidR="0034283A" w:rsidRPr="004F2488" w:rsidRDefault="0034283A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CONSIDERAÇÕES FINAIS</w:t>
            </w:r>
          </w:p>
          <w:p w14:paraId="0997826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B45E3DD" w14:textId="24B33225" w:rsidR="0034283A" w:rsidRPr="004F2488" w:rsidRDefault="00C57EFD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REFERÊNCIAS</w:t>
            </w:r>
          </w:p>
          <w:p w14:paraId="13434B63" w14:textId="77777777" w:rsidR="00CD1812" w:rsidRPr="004F2488" w:rsidRDefault="00CD1812" w:rsidP="003D7C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7E1F27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4DCA4FE2" w14:textId="77777777" w:rsidR="00516047" w:rsidRPr="004F2488" w:rsidRDefault="00516047">
      <w:pPr>
        <w:jc w:val="both"/>
        <w:rPr>
          <w:rFonts w:ascii="Arial" w:hAnsi="Arial" w:cs="Arial"/>
          <w:sz w:val="22"/>
          <w:szCs w:val="22"/>
        </w:rPr>
      </w:pPr>
    </w:p>
    <w:p w14:paraId="577DF681" w14:textId="77777777" w:rsidR="00050691" w:rsidRPr="004F2488" w:rsidRDefault="000506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991725" w:rsidRPr="004F2488" w14:paraId="161A6709" w14:textId="77777777" w:rsidTr="00516047">
        <w:trPr>
          <w:trHeight w:val="976"/>
        </w:trPr>
        <w:tc>
          <w:tcPr>
            <w:tcW w:w="8983" w:type="dxa"/>
          </w:tcPr>
          <w:p w14:paraId="16669CD1" w14:textId="77777777" w:rsidR="00991725" w:rsidRPr="004F2488" w:rsidRDefault="00991725" w:rsidP="00991725">
            <w:pPr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PUBLICAÇÃO – 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Onde se pretende </w:t>
            </w:r>
            <w:r w:rsidRPr="004F2488">
              <w:rPr>
                <w:rFonts w:ascii="Arial" w:hAnsi="Arial" w:cs="Arial"/>
                <w:sz w:val="22"/>
                <w:szCs w:val="22"/>
              </w:rPr>
              <w:t>publica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99AAB41" w14:textId="77777777" w:rsidR="00991725" w:rsidRPr="004F2488" w:rsidRDefault="00991725" w:rsidP="00FB79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A8D8B2" w14:textId="77777777" w:rsidR="00991725" w:rsidRPr="004F2488" w:rsidRDefault="00250B72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Indicar em qual veículo de divulgação (mídia) será publicado o TCC</w:t>
            </w:r>
            <w:r w:rsidR="00686C00" w:rsidRPr="004F248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  <w:p w14:paraId="118DF6B7" w14:textId="77777777" w:rsidR="00F00B25" w:rsidRPr="004F2488" w:rsidRDefault="00F00B25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E3E79FD" w14:textId="77777777" w:rsidR="00F00B25" w:rsidRPr="00E65A73" w:rsidRDefault="00B54C41" w:rsidP="00686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5A73">
              <w:rPr>
                <w:rFonts w:ascii="Arial" w:hAnsi="Arial" w:cs="Arial"/>
                <w:color w:val="000000"/>
                <w:sz w:val="20"/>
                <w:szCs w:val="20"/>
              </w:rPr>
              <w:t>Centro Universitário 7 de Setembro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 xml:space="preserve">. Revista Digital de Artigos Científicos. Ed. </w:t>
            </w:r>
            <w:r w:rsidRPr="00E65A73"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 xml:space="preserve">. Ano </w:t>
            </w:r>
            <w:r w:rsidR="00F00B25" w:rsidRPr="00E65A73">
              <w:rPr>
                <w:rFonts w:ascii="Arial" w:hAnsi="Arial" w:cs="Arial"/>
                <w:color w:val="FF0000"/>
                <w:sz w:val="20"/>
                <w:szCs w:val="20"/>
              </w:rPr>
              <w:t>XXXX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DDA9889" w14:textId="77777777" w:rsidR="00F00B25" w:rsidRPr="004F2488" w:rsidRDefault="00F00B25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DEF7EA4" w14:textId="0CE2999C" w:rsidR="00E65A73" w:rsidRDefault="00E65A73" w:rsidP="0067600A">
      <w:pPr>
        <w:jc w:val="center"/>
        <w:rPr>
          <w:rFonts w:ascii="Arial" w:hAnsi="Arial" w:cs="Arial"/>
          <w:b/>
          <w:sz w:val="22"/>
          <w:szCs w:val="22"/>
        </w:rPr>
      </w:pPr>
    </w:p>
    <w:p w14:paraId="6C2BA4CD" w14:textId="77777777" w:rsidR="00E65A73" w:rsidRDefault="00E65A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7DA2029" w14:textId="77777777" w:rsidR="0067600A" w:rsidRDefault="0067600A" w:rsidP="0067600A">
      <w:pPr>
        <w:jc w:val="center"/>
        <w:rPr>
          <w:rFonts w:ascii="Arial" w:hAnsi="Arial" w:cs="Arial"/>
          <w:b/>
          <w:sz w:val="22"/>
          <w:szCs w:val="22"/>
        </w:rPr>
      </w:pPr>
    </w:p>
    <w:p w14:paraId="7693924C" w14:textId="77777777" w:rsidR="001D1F91" w:rsidRPr="004F2488" w:rsidRDefault="001D1F91" w:rsidP="0067600A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35"/>
        <w:gridCol w:w="1552"/>
        <w:gridCol w:w="1585"/>
      </w:tblGrid>
      <w:tr w:rsidR="001F483A" w:rsidRPr="004F2488" w14:paraId="07419CFD" w14:textId="77777777" w:rsidTr="00516047">
        <w:trPr>
          <w:trHeight w:val="312"/>
          <w:jc w:val="center"/>
        </w:trPr>
        <w:tc>
          <w:tcPr>
            <w:tcW w:w="87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10A2C8" w14:textId="77777777" w:rsidR="001F483A" w:rsidRPr="004F2488" w:rsidRDefault="001F483A" w:rsidP="00893E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CRONOGRAMA DA </w:t>
            </w:r>
            <w:r w:rsidR="00B5166F" w:rsidRPr="004F2488">
              <w:rPr>
                <w:rFonts w:ascii="Arial" w:hAnsi="Arial" w:cs="Arial"/>
                <w:b/>
                <w:sz w:val="22"/>
                <w:szCs w:val="22"/>
              </w:rPr>
              <w:t>TCC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Quais 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>etapas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 e prazos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execução do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? </w:t>
            </w:r>
          </w:p>
        </w:tc>
      </w:tr>
      <w:tr w:rsidR="00686C00" w:rsidRPr="004F2488" w14:paraId="54B0D5BD" w14:textId="77777777" w:rsidTr="00516047">
        <w:trPr>
          <w:trHeight w:val="119"/>
          <w:jc w:val="center"/>
        </w:trPr>
        <w:tc>
          <w:tcPr>
            <w:tcW w:w="8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305093" w14:textId="77777777" w:rsidR="00686C00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790203A" w14:textId="77777777" w:rsidR="001F483A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Elaborar o cronograma de realização do TCC de forma exequível, seguindo logicamente as etapas para realização das várias atividades, com prazos coerentes com o esforço necessário em cada </w:t>
            </w:r>
            <w:r w:rsidR="00371CC3" w:rsidRPr="004F2488">
              <w:rPr>
                <w:rFonts w:ascii="Arial" w:hAnsi="Arial" w:cs="Arial"/>
                <w:color w:val="FF0000"/>
                <w:sz w:val="22"/>
                <w:szCs w:val="22"/>
              </w:rPr>
              <w:t>etapa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do TCC.</w:t>
            </w:r>
          </w:p>
          <w:p w14:paraId="3F30F842" w14:textId="77777777" w:rsidR="00686C00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F7ECE" w:rsidRPr="004F2488" w14:paraId="1EB91DF6" w14:textId="77777777" w:rsidTr="00516047">
        <w:trPr>
          <w:jc w:val="center"/>
        </w:trPr>
        <w:tc>
          <w:tcPr>
            <w:tcW w:w="5705" w:type="dxa"/>
            <w:tcBorders>
              <w:top w:val="single" w:sz="4" w:space="0" w:color="auto"/>
            </w:tcBorders>
            <w:shd w:val="clear" w:color="auto" w:fill="auto"/>
          </w:tcPr>
          <w:p w14:paraId="1F04A4BB" w14:textId="77777777" w:rsidR="001F483A" w:rsidRPr="004F2488" w:rsidRDefault="001F483A" w:rsidP="00EC1C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Etapa</w:t>
            </w:r>
          </w:p>
        </w:tc>
        <w:tc>
          <w:tcPr>
            <w:tcW w:w="1492" w:type="dxa"/>
            <w:tcBorders>
              <w:top w:val="single" w:sz="4" w:space="0" w:color="auto"/>
            </w:tcBorders>
            <w:shd w:val="clear" w:color="auto" w:fill="auto"/>
          </w:tcPr>
          <w:p w14:paraId="10305116" w14:textId="77777777" w:rsidR="001F483A" w:rsidRPr="004F2488" w:rsidRDefault="001F483A" w:rsidP="00EC1C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28A3607B" w14:textId="77777777" w:rsidR="001F483A" w:rsidRPr="004F2488" w:rsidRDefault="001F483A" w:rsidP="001F483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Data Fim</w:t>
            </w:r>
          </w:p>
        </w:tc>
      </w:tr>
      <w:tr w:rsidR="003F7ECE" w:rsidRPr="004F2488" w14:paraId="4C0AD191" w14:textId="77777777" w:rsidTr="00516047">
        <w:trPr>
          <w:jc w:val="center"/>
        </w:trPr>
        <w:tc>
          <w:tcPr>
            <w:tcW w:w="5705" w:type="dxa"/>
          </w:tcPr>
          <w:p w14:paraId="3EBF2096" w14:textId="77777777" w:rsidR="001F483A" w:rsidRPr="00142A7E" w:rsidRDefault="001536F5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>10.1  Elaborar o Projeto do</w:t>
            </w:r>
            <w:r w:rsidR="007B5265" w:rsidRPr="00142A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b/>
                <w:sz w:val="20"/>
                <w:szCs w:val="20"/>
              </w:rPr>
              <w:t>TCC</w:t>
            </w:r>
          </w:p>
          <w:p w14:paraId="4551F980" w14:textId="77777777" w:rsidR="00246F84" w:rsidRPr="00142A7E" w:rsidRDefault="00246F84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DD89A0" w14:textId="77777777" w:rsidR="00926406" w:rsidRPr="00142A7E" w:rsidRDefault="00246F84" w:rsidP="009264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Preencher o formulário “Projeto de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Pr="00142A7E">
              <w:rPr>
                <w:rFonts w:ascii="Arial" w:hAnsi="Arial" w:cs="Arial"/>
                <w:sz w:val="20"/>
                <w:szCs w:val="20"/>
              </w:rPr>
              <w:t>”</w:t>
            </w:r>
            <w:r w:rsidR="00926406" w:rsidRPr="00142A7E">
              <w:rPr>
                <w:rFonts w:ascii="Arial" w:hAnsi="Arial" w:cs="Arial"/>
                <w:sz w:val="20"/>
                <w:szCs w:val="20"/>
              </w:rPr>
              <w:t xml:space="preserve"> e e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m todas as </w:t>
            </w:r>
            <w:r w:rsidR="00926406" w:rsidRPr="00142A7E">
              <w:rPr>
                <w:rFonts w:ascii="Arial" w:hAnsi="Arial" w:cs="Arial"/>
                <w:sz w:val="20"/>
                <w:szCs w:val="20"/>
              </w:rPr>
              <w:t>atividades</w:t>
            </w:r>
          </w:p>
          <w:p w14:paraId="178EE552" w14:textId="77777777" w:rsidR="00926406" w:rsidRDefault="00926406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 xml:space="preserve">a seguir, adotar a metodologia definida 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 xml:space="preserve">Projeto de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F5AF11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794A0766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80AC75F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408F4FF8" w14:textId="77777777" w:rsidR="003F7ECE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INÍCIO DO</w:t>
            </w:r>
          </w:p>
          <w:p w14:paraId="54FBA95F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SEMESTRE</w:t>
            </w:r>
          </w:p>
        </w:tc>
        <w:tc>
          <w:tcPr>
            <w:tcW w:w="1524" w:type="dxa"/>
            <w:vAlign w:val="center"/>
          </w:tcPr>
          <w:p w14:paraId="559D77E7" w14:textId="77777777" w:rsidR="003F7ECE" w:rsidRPr="00142A7E" w:rsidRDefault="00E25A13" w:rsidP="003F7E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150DC352" w14:textId="77777777" w:rsidR="00E25A13" w:rsidRPr="00142A7E" w:rsidRDefault="00E25A13" w:rsidP="003F7E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AV1</w:t>
            </w:r>
          </w:p>
        </w:tc>
      </w:tr>
      <w:tr w:rsidR="003F7ECE" w:rsidRPr="004F2488" w14:paraId="5466ABA4" w14:textId="77777777" w:rsidTr="00516047">
        <w:trPr>
          <w:jc w:val="center"/>
        </w:trPr>
        <w:tc>
          <w:tcPr>
            <w:tcW w:w="5705" w:type="dxa"/>
          </w:tcPr>
          <w:p w14:paraId="56168B08" w14:textId="77777777" w:rsidR="003F7ECE" w:rsidRPr="00142A7E" w:rsidRDefault="003F7ECE" w:rsidP="0099172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>10.2  Coletar os dados</w:t>
            </w:r>
          </w:p>
          <w:p w14:paraId="39E08634" w14:textId="77777777" w:rsidR="003F7ECE" w:rsidRPr="00142A7E" w:rsidRDefault="003F7ECE" w:rsidP="009917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8939A0" w14:textId="77777777" w:rsidR="003F7ECE" w:rsidRPr="00142A7E" w:rsidRDefault="003F7ECE" w:rsidP="009917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Como será o processo de coleta de dados?</w:t>
            </w:r>
            <w:r w:rsidR="00AD18DC"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C74ACEE" w14:textId="77777777" w:rsidR="003F7ECE" w:rsidRPr="00142A7E" w:rsidRDefault="003F7EC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Através de que meios? Por quem? Quando? Onde?</w:t>
            </w:r>
          </w:p>
        </w:tc>
        <w:tc>
          <w:tcPr>
            <w:tcW w:w="1492" w:type="dxa"/>
          </w:tcPr>
          <w:p w14:paraId="131AFF67" w14:textId="77777777" w:rsidR="003F7ECE" w:rsidRPr="00142A7E" w:rsidRDefault="003F7ECE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0DC4DD33" w14:textId="77777777" w:rsidR="003F7ECE" w:rsidRPr="00142A7E" w:rsidRDefault="003F7ECE" w:rsidP="007B2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ECE" w:rsidRPr="004F2488" w14:paraId="32C0CAD2" w14:textId="77777777" w:rsidTr="00516047">
        <w:trPr>
          <w:jc w:val="center"/>
        </w:trPr>
        <w:tc>
          <w:tcPr>
            <w:tcW w:w="5705" w:type="dxa"/>
          </w:tcPr>
          <w:p w14:paraId="01D3A2AD" w14:textId="77777777" w:rsidR="003F7ECE" w:rsidRPr="00142A7E" w:rsidRDefault="003F7ECE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>10.3  Tabular os dados</w:t>
            </w:r>
          </w:p>
          <w:p w14:paraId="2F147022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1EA56A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Como organizar os dados obtidos?</w:t>
            </w:r>
          </w:p>
          <w:p w14:paraId="433F3042" w14:textId="77777777" w:rsidR="003F7ECE" w:rsidRDefault="003F7EC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Recursos: índices, cálculos estatísticos; tabelas; quadros e gráficos. </w:t>
            </w:r>
          </w:p>
          <w:p w14:paraId="38BCB4EA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7553F1" w14:textId="77777777" w:rsidR="003F7ECE" w:rsidRPr="00142A7E" w:rsidRDefault="003F7ECE" w:rsidP="007B21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422223B6" w14:textId="77777777" w:rsidR="003F7ECE" w:rsidRPr="00142A7E" w:rsidRDefault="003F7ECE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ECE" w:rsidRPr="004F2488" w14:paraId="293581D8" w14:textId="77777777" w:rsidTr="00516047">
        <w:trPr>
          <w:jc w:val="center"/>
        </w:trPr>
        <w:tc>
          <w:tcPr>
            <w:tcW w:w="5705" w:type="dxa"/>
          </w:tcPr>
          <w:p w14:paraId="29319BA1" w14:textId="77777777" w:rsidR="003F7ECE" w:rsidRPr="00142A7E" w:rsidRDefault="003F7ECE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>10.4  Analisar, discutir e concluir os resultados</w:t>
            </w:r>
          </w:p>
          <w:p w14:paraId="6F2C31F2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85158A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Como os dados coletados serão analisados?</w:t>
            </w:r>
          </w:p>
          <w:p w14:paraId="45981617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Confirmar ou refutar as hipóteses anunciadas?</w:t>
            </w:r>
          </w:p>
          <w:p w14:paraId="76944AB7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Sintetizar os resultados obtidos;</w:t>
            </w:r>
          </w:p>
          <w:p w14:paraId="320350EF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Evidenciar as conquistas alcançadas com o 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Pr="00142A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63FAF0B" w14:textId="77777777" w:rsidR="004B0BEE" w:rsidRDefault="003F7EC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Indicar s limitações e as reconsiderações.</w:t>
            </w:r>
          </w:p>
          <w:p w14:paraId="44449D71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1758CFDF" w14:textId="77777777" w:rsidR="003F7ECE" w:rsidRPr="00142A7E" w:rsidRDefault="003F7ECE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452B4CFE" w14:textId="77777777" w:rsidR="003F7ECE" w:rsidRPr="00142A7E" w:rsidRDefault="003F7ECE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ECE" w:rsidRPr="004F2488" w14:paraId="6B2DA7D6" w14:textId="77777777" w:rsidTr="00516047">
        <w:trPr>
          <w:jc w:val="center"/>
        </w:trPr>
        <w:tc>
          <w:tcPr>
            <w:tcW w:w="5705" w:type="dxa"/>
          </w:tcPr>
          <w:p w14:paraId="04C2FF95" w14:textId="77777777" w:rsidR="003F7ECE" w:rsidRPr="00142A7E" w:rsidRDefault="001536F5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A7E">
              <w:rPr>
                <w:rFonts w:ascii="Arial" w:hAnsi="Arial" w:cs="Arial"/>
                <w:b/>
                <w:sz w:val="20"/>
                <w:szCs w:val="20"/>
              </w:rPr>
              <w:t>10.5  Redigir e apresentar o</w:t>
            </w:r>
            <w:r w:rsidR="003F7ECE" w:rsidRPr="00142A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b/>
                <w:sz w:val="20"/>
                <w:szCs w:val="20"/>
              </w:rPr>
              <w:t>TCC</w:t>
            </w:r>
          </w:p>
          <w:p w14:paraId="47D3AEE0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E8A69C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Apontar a relação entre os fatos verificados e a teoria;</w:t>
            </w:r>
          </w:p>
          <w:p w14:paraId="5E4C8357" w14:textId="77777777" w:rsidR="003B78AC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Evidenciar a contribuição d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>o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para a </w:t>
            </w:r>
            <w:r w:rsidR="0040326D" w:rsidRPr="00142A7E">
              <w:rPr>
                <w:rFonts w:ascii="Arial" w:hAnsi="Arial" w:cs="Arial"/>
                <w:sz w:val="20"/>
                <w:szCs w:val="20"/>
              </w:rPr>
              <w:t>C</w:t>
            </w:r>
            <w:r w:rsidRPr="00142A7E">
              <w:rPr>
                <w:rFonts w:ascii="Arial" w:hAnsi="Arial" w:cs="Arial"/>
                <w:sz w:val="20"/>
                <w:szCs w:val="20"/>
              </w:rPr>
              <w:t>iência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>, o Curso,</w:t>
            </w:r>
          </w:p>
          <w:p w14:paraId="38578430" w14:textId="77777777" w:rsidR="003F7ECE" w:rsidRPr="00142A7E" w:rsidRDefault="003B78AC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58E9" w:rsidRPr="00142A7E">
              <w:rPr>
                <w:rFonts w:ascii="Arial" w:hAnsi="Arial" w:cs="Arial"/>
                <w:sz w:val="20"/>
                <w:szCs w:val="20"/>
              </w:rPr>
              <w:t xml:space="preserve">a economia e a </w:t>
            </w:r>
            <w:r w:rsidR="003F7ECE" w:rsidRPr="00142A7E">
              <w:rPr>
                <w:rFonts w:ascii="Arial" w:hAnsi="Arial" w:cs="Arial"/>
                <w:sz w:val="20"/>
                <w:szCs w:val="20"/>
              </w:rPr>
              <w:t>soci</w:t>
            </w:r>
            <w:r w:rsidR="00A758E9" w:rsidRPr="00142A7E">
              <w:rPr>
                <w:rFonts w:ascii="Arial" w:hAnsi="Arial" w:cs="Arial"/>
                <w:sz w:val="20"/>
                <w:szCs w:val="20"/>
              </w:rPr>
              <w:t>edade</w:t>
            </w:r>
            <w:r w:rsidR="003F7ECE" w:rsidRPr="00142A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076E847" w14:textId="77777777" w:rsidR="003F7ECE" w:rsidRPr="00142A7E" w:rsidRDefault="005F74E4" w:rsidP="00D73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Redigir o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 xml:space="preserve"> TCC como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326D" w:rsidRPr="00142A7E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="00B56EE6" w:rsidRPr="00142A7E">
              <w:rPr>
                <w:rFonts w:ascii="Arial" w:hAnsi="Arial" w:cs="Arial"/>
                <w:sz w:val="20"/>
                <w:szCs w:val="20"/>
                <w:u w:val="single"/>
              </w:rPr>
              <w:t xml:space="preserve">rtigo </w:t>
            </w:r>
            <w:r w:rsidR="0040326D" w:rsidRPr="00142A7E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142A7E">
              <w:rPr>
                <w:rFonts w:ascii="Arial" w:hAnsi="Arial" w:cs="Arial"/>
                <w:sz w:val="20"/>
                <w:szCs w:val="20"/>
                <w:u w:val="single"/>
              </w:rPr>
              <w:t>ientífico</w:t>
            </w:r>
            <w:r w:rsidRPr="00142A7E">
              <w:rPr>
                <w:rFonts w:ascii="Arial" w:hAnsi="Arial" w:cs="Arial"/>
                <w:sz w:val="20"/>
                <w:szCs w:val="20"/>
              </w:rPr>
              <w:t>,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>(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ABNT NBR 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>6022</w:t>
            </w:r>
            <w:r w:rsidRPr="00142A7E">
              <w:rPr>
                <w:rFonts w:ascii="Arial" w:hAnsi="Arial" w:cs="Arial"/>
                <w:sz w:val="20"/>
                <w:szCs w:val="20"/>
              </w:rPr>
              <w:t>: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>2003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3CB9A02B" w14:textId="77777777" w:rsidR="003B78AC" w:rsidRPr="00142A7E" w:rsidRDefault="003B78AC" w:rsidP="003B78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Fazer a revisão ortográfica e gramatical do TCC, por professor</w:t>
            </w:r>
          </w:p>
          <w:p w14:paraId="38426A30" w14:textId="77777777" w:rsidR="004B0BEE" w:rsidRPr="00142A7E" w:rsidRDefault="003B78AC" w:rsidP="004B0B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 licenciado em Letras</w:t>
            </w:r>
            <w:r w:rsidR="004B0BEE" w:rsidRPr="00142A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BBCD2F" w14:textId="77777777" w:rsidR="004B0BEE" w:rsidRDefault="004B0BE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Ver o arquivo “DOC-01-Processo de Defesa de TCC.pdf”.</w:t>
            </w:r>
          </w:p>
          <w:p w14:paraId="66F081BC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33AE0262" w14:textId="77777777" w:rsidR="003F7ECE" w:rsidRPr="00142A7E" w:rsidRDefault="003F7ECE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359E3175" w14:textId="77777777" w:rsidR="00656560" w:rsidRPr="00142A7E" w:rsidRDefault="00656560" w:rsidP="006565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10DC36C4" w14:textId="77777777" w:rsidR="003F7ECE" w:rsidRPr="00142A7E" w:rsidRDefault="00656560" w:rsidP="006565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 xml:space="preserve">2 semanas antes da </w:t>
            </w:r>
            <w:r w:rsidR="003B78AC" w:rsidRPr="00142A7E">
              <w:rPr>
                <w:rFonts w:ascii="Arial" w:hAnsi="Arial" w:cs="Arial"/>
                <w:color w:val="FF0000"/>
                <w:sz w:val="20"/>
                <w:szCs w:val="20"/>
              </w:rPr>
              <w:t>AV2</w:t>
            </w:r>
          </w:p>
        </w:tc>
      </w:tr>
    </w:tbl>
    <w:p w14:paraId="518CA424" w14:textId="77777777" w:rsidR="00A1332A" w:rsidRDefault="00A1332A" w:rsidP="007E6D3E">
      <w:pPr>
        <w:jc w:val="both"/>
        <w:rPr>
          <w:ins w:id="1" w:author="Luciano Nunes" w:date="2024-04-17T15:59:00Z"/>
          <w:rFonts w:ascii="Arial" w:hAnsi="Arial" w:cs="Arial"/>
          <w:sz w:val="22"/>
          <w:szCs w:val="22"/>
        </w:rPr>
      </w:pPr>
    </w:p>
    <w:p w14:paraId="41FB5A70" w14:textId="2049916C" w:rsidR="00F6353E" w:rsidRPr="00112077" w:rsidRDefault="00F6353E" w:rsidP="00112077">
      <w:pPr>
        <w:jc w:val="both"/>
      </w:pPr>
    </w:p>
    <w:sectPr w:rsidR="00F6353E" w:rsidRPr="00112077" w:rsidSect="00856EC6">
      <w:headerReference w:type="even" r:id="rId8"/>
      <w:headerReference w:type="default" r:id="rId9"/>
      <w:footerReference w:type="default" r:id="rId10"/>
      <w:pgSz w:w="11907" w:h="16839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87EF1" w14:textId="77777777" w:rsidR="009660C5" w:rsidRDefault="009660C5">
      <w:r>
        <w:separator/>
      </w:r>
    </w:p>
  </w:endnote>
  <w:endnote w:type="continuationSeparator" w:id="0">
    <w:p w14:paraId="4601A9FF" w14:textId="77777777" w:rsidR="009660C5" w:rsidRDefault="0096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70B4C" w14:textId="2FE20212" w:rsidR="000C1F70" w:rsidRPr="004F2488" w:rsidRDefault="000C1F70" w:rsidP="004F2488">
    <w:pPr>
      <w:rPr>
        <w:rFonts w:ascii="Arial" w:hAnsi="Arial" w:cs="Arial"/>
        <w:sz w:val="22"/>
        <w:szCs w:val="22"/>
      </w:rPr>
    </w:pPr>
    <w:r w:rsidRPr="004F2488">
      <w:rPr>
        <w:rFonts w:ascii="Arial" w:hAnsi="Arial" w:cs="Arial"/>
        <w:sz w:val="22"/>
        <w:szCs w:val="22"/>
      </w:rPr>
      <w:t>Projeto de TCC</w:t>
    </w:r>
    <w:r w:rsidR="00A65A8A" w:rsidRPr="004F2488">
      <w:rPr>
        <w:rFonts w:ascii="Arial" w:hAnsi="Arial" w:cs="Arial"/>
        <w:sz w:val="22"/>
        <w:szCs w:val="22"/>
      </w:rPr>
      <w:t xml:space="preserve"> </w:t>
    </w:r>
    <w:r w:rsidR="004F2488" w:rsidRPr="004F2488">
      <w:rPr>
        <w:rFonts w:ascii="Arial" w:hAnsi="Arial" w:cs="Arial"/>
        <w:sz w:val="22"/>
        <w:szCs w:val="22"/>
      </w:rPr>
      <w:t xml:space="preserve">  Orientador: Prof. A</w:t>
    </w:r>
    <w:r w:rsidR="00ED58B3">
      <w:rPr>
        <w:rFonts w:ascii="Arial" w:hAnsi="Arial" w:cs="Arial"/>
        <w:sz w:val="22"/>
        <w:szCs w:val="22"/>
      </w:rPr>
      <w:t>lex S</w:t>
    </w:r>
    <w:r w:rsidR="004F2488" w:rsidRPr="004F2488">
      <w:rPr>
        <w:rFonts w:ascii="Arial" w:hAnsi="Arial" w:cs="Arial"/>
        <w:sz w:val="22"/>
        <w:szCs w:val="22"/>
      </w:rPr>
      <w:t>o</w:t>
    </w:r>
    <w:r w:rsidR="00ED58B3">
      <w:rPr>
        <w:rFonts w:ascii="Arial" w:hAnsi="Arial" w:cs="Arial"/>
        <w:sz w:val="22"/>
        <w:szCs w:val="22"/>
      </w:rPr>
      <w:t>uza</w:t>
    </w:r>
    <w:r w:rsidR="004F2488" w:rsidRPr="004F2488">
      <w:rPr>
        <w:rFonts w:ascii="Arial" w:hAnsi="Arial" w:cs="Arial"/>
        <w:sz w:val="22"/>
        <w:szCs w:val="22"/>
      </w:rPr>
      <w:t xml:space="preserve">         </w:t>
    </w:r>
    <w:r w:rsidR="004F2488">
      <w:rPr>
        <w:rFonts w:ascii="Arial" w:hAnsi="Arial" w:cs="Arial"/>
        <w:sz w:val="22"/>
        <w:szCs w:val="22"/>
      </w:rPr>
      <w:t xml:space="preserve"> </w:t>
    </w:r>
    <w:r w:rsidR="004F2488" w:rsidRPr="004F2488">
      <w:rPr>
        <w:rFonts w:ascii="Arial" w:hAnsi="Arial" w:cs="Arial"/>
        <w:sz w:val="22"/>
        <w:szCs w:val="22"/>
      </w:rPr>
      <w:t xml:space="preserve">                    </w:t>
    </w:r>
    <w:r w:rsidR="001D1F91">
      <w:rPr>
        <w:rFonts w:ascii="Arial" w:hAnsi="Arial" w:cs="Arial"/>
        <w:sz w:val="22"/>
        <w:szCs w:val="22"/>
      </w:rPr>
      <w:t xml:space="preserve">           </w:t>
    </w:r>
    <w:r w:rsidR="004F2488" w:rsidRPr="004F2488">
      <w:rPr>
        <w:rFonts w:ascii="Arial" w:hAnsi="Arial" w:cs="Arial"/>
        <w:sz w:val="22"/>
        <w:szCs w:val="22"/>
      </w:rPr>
      <w:t xml:space="preserve">               Pág. </w:t>
    </w:r>
    <w:r w:rsidR="004F2488" w:rsidRPr="004F2488">
      <w:rPr>
        <w:rFonts w:ascii="Arial" w:hAnsi="Arial" w:cs="Arial"/>
        <w:sz w:val="22"/>
        <w:szCs w:val="22"/>
      </w:rPr>
      <w:fldChar w:fldCharType="begin"/>
    </w:r>
    <w:r w:rsidR="004F2488" w:rsidRPr="004F2488">
      <w:rPr>
        <w:rFonts w:ascii="Arial" w:hAnsi="Arial" w:cs="Arial"/>
        <w:sz w:val="22"/>
        <w:szCs w:val="22"/>
      </w:rPr>
      <w:instrText>PAGE  \* Arabic  \* MERGEFORMAT</w:instrText>
    </w:r>
    <w:r w:rsidR="004F2488" w:rsidRPr="004F2488">
      <w:rPr>
        <w:rFonts w:ascii="Arial" w:hAnsi="Arial" w:cs="Arial"/>
        <w:sz w:val="22"/>
        <w:szCs w:val="22"/>
      </w:rPr>
      <w:fldChar w:fldCharType="separate"/>
    </w:r>
    <w:r w:rsidR="004F2488" w:rsidRPr="004F2488">
      <w:rPr>
        <w:rFonts w:ascii="Arial" w:hAnsi="Arial" w:cs="Arial"/>
        <w:sz w:val="22"/>
        <w:szCs w:val="22"/>
      </w:rPr>
      <w:t>1</w:t>
    </w:r>
    <w:r w:rsidR="004F2488" w:rsidRPr="004F2488">
      <w:rPr>
        <w:rFonts w:ascii="Arial" w:hAnsi="Arial" w:cs="Arial"/>
        <w:sz w:val="22"/>
        <w:szCs w:val="22"/>
      </w:rPr>
      <w:fldChar w:fldCharType="end"/>
    </w:r>
    <w:r w:rsidR="004F2488" w:rsidRPr="004F2488">
      <w:rPr>
        <w:rFonts w:ascii="Arial" w:hAnsi="Arial" w:cs="Arial"/>
        <w:sz w:val="22"/>
        <w:szCs w:val="22"/>
      </w:rPr>
      <w:t xml:space="preserve"> de </w:t>
    </w:r>
    <w:r w:rsidR="004F2488" w:rsidRPr="004F2488">
      <w:rPr>
        <w:rFonts w:ascii="Arial" w:hAnsi="Arial" w:cs="Arial"/>
        <w:sz w:val="22"/>
        <w:szCs w:val="22"/>
      </w:rPr>
      <w:fldChar w:fldCharType="begin"/>
    </w:r>
    <w:r w:rsidR="004F2488" w:rsidRPr="004F2488">
      <w:rPr>
        <w:rFonts w:ascii="Arial" w:hAnsi="Arial" w:cs="Arial"/>
        <w:sz w:val="22"/>
        <w:szCs w:val="22"/>
      </w:rPr>
      <w:instrText>NUMPAGES  \* Arabic  \* MERGEFORMAT</w:instrText>
    </w:r>
    <w:r w:rsidR="004F2488" w:rsidRPr="004F2488">
      <w:rPr>
        <w:rFonts w:ascii="Arial" w:hAnsi="Arial" w:cs="Arial"/>
        <w:sz w:val="22"/>
        <w:szCs w:val="22"/>
      </w:rPr>
      <w:fldChar w:fldCharType="separate"/>
    </w:r>
    <w:r w:rsidR="004F2488" w:rsidRPr="004F2488">
      <w:rPr>
        <w:rFonts w:ascii="Arial" w:hAnsi="Arial" w:cs="Arial"/>
        <w:sz w:val="22"/>
        <w:szCs w:val="22"/>
      </w:rPr>
      <w:t>2</w:t>
    </w:r>
    <w:r w:rsidR="004F2488" w:rsidRPr="004F2488">
      <w:rPr>
        <w:rFonts w:ascii="Arial" w:hAnsi="Arial" w:cs="Arial"/>
        <w:sz w:val="22"/>
        <w:szCs w:val="22"/>
      </w:rPr>
      <w:fldChar w:fldCharType="end"/>
    </w:r>
  </w:p>
  <w:p w14:paraId="0709515B" w14:textId="77777777" w:rsidR="000C1F70" w:rsidRPr="004F2488" w:rsidRDefault="000C1F70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66937" w14:textId="77777777" w:rsidR="009660C5" w:rsidRDefault="009660C5">
      <w:r>
        <w:separator/>
      </w:r>
    </w:p>
  </w:footnote>
  <w:footnote w:type="continuationSeparator" w:id="0">
    <w:p w14:paraId="228B13E5" w14:textId="77777777" w:rsidR="009660C5" w:rsidRDefault="00966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B0B8A" w14:textId="77777777" w:rsidR="00F26C09" w:rsidRDefault="00F26C0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16A2EC" w14:textId="77777777" w:rsidR="00F26C09" w:rsidRDefault="00F26C0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4219" w14:textId="0435A01E" w:rsidR="00F26C09" w:rsidRPr="004F2488" w:rsidRDefault="004F2488" w:rsidP="004F2488">
    <w:pPr>
      <w:jc w:val="center"/>
      <w:rPr>
        <w:b/>
        <w:sz w:val="32"/>
      </w:rPr>
    </w:pPr>
    <w:r>
      <w:rPr>
        <w:noProof/>
      </w:rPr>
      <w:drawing>
        <wp:inline distT="0" distB="0" distL="0" distR="0" wp14:anchorId="0D5CDE17" wp14:editId="51D55845">
          <wp:extent cx="477351" cy="504825"/>
          <wp:effectExtent l="0" t="0" r="0" b="0"/>
          <wp:docPr id="18058766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5876697" name="Gráfico 18058766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198" cy="512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32"/>
      </w:rPr>
      <w:t xml:space="preserve">                           </w:t>
    </w:r>
    <w:r w:rsidRPr="004F2488">
      <w:rPr>
        <w:rFonts w:ascii="Arial" w:hAnsi="Arial" w:cs="Arial"/>
        <w:b/>
        <w:sz w:val="32"/>
      </w:rPr>
      <w:t>PROJETO DE TCC</w:t>
    </w:r>
    <w:r>
      <w:rPr>
        <w:b/>
        <w:sz w:val="32"/>
      </w:rPr>
      <w:t xml:space="preserve">                           </w:t>
    </w:r>
    <w:r>
      <w:rPr>
        <w:noProof/>
      </w:rPr>
      <w:drawing>
        <wp:inline distT="0" distB="0" distL="0" distR="0" wp14:anchorId="2026310D" wp14:editId="14785A15">
          <wp:extent cx="371527" cy="428685"/>
          <wp:effectExtent l="0" t="0" r="9525" b="9525"/>
          <wp:docPr id="172223028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230283" name="Imagem 172223028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527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0616"/>
    <w:multiLevelType w:val="hybridMultilevel"/>
    <w:tmpl w:val="1D2EDC3A"/>
    <w:lvl w:ilvl="0" w:tplc="04160019">
      <w:start w:val="1"/>
      <w:numFmt w:val="lowerLetter"/>
      <w:lvlText w:val="%1."/>
      <w:lvlJc w:val="left"/>
      <w:pPr>
        <w:ind w:left="256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1" w15:restartNumberingAfterBreak="0">
    <w:nsid w:val="0DF10718"/>
    <w:multiLevelType w:val="hybridMultilevel"/>
    <w:tmpl w:val="93F492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1568"/>
    <w:multiLevelType w:val="hybridMultilevel"/>
    <w:tmpl w:val="F01291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01653"/>
    <w:multiLevelType w:val="hybridMultilevel"/>
    <w:tmpl w:val="CA3846AA"/>
    <w:lvl w:ilvl="0" w:tplc="254C2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E5FD9"/>
    <w:multiLevelType w:val="hybridMultilevel"/>
    <w:tmpl w:val="52B8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E237F"/>
    <w:multiLevelType w:val="hybridMultilevel"/>
    <w:tmpl w:val="F104C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560A3"/>
    <w:multiLevelType w:val="hybridMultilevel"/>
    <w:tmpl w:val="1D2EDC3A"/>
    <w:lvl w:ilvl="0" w:tplc="04160019">
      <w:start w:val="1"/>
      <w:numFmt w:val="lowerLetter"/>
      <w:lvlText w:val="%1."/>
      <w:lvlJc w:val="left"/>
      <w:pPr>
        <w:ind w:left="256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num w:numId="1" w16cid:durableId="385185335">
    <w:abstractNumId w:val="5"/>
  </w:num>
  <w:num w:numId="2" w16cid:durableId="2074160832">
    <w:abstractNumId w:val="4"/>
  </w:num>
  <w:num w:numId="3" w16cid:durableId="682317195">
    <w:abstractNumId w:val="6"/>
  </w:num>
  <w:num w:numId="4" w16cid:durableId="223029807">
    <w:abstractNumId w:val="0"/>
  </w:num>
  <w:num w:numId="5" w16cid:durableId="107822504">
    <w:abstractNumId w:val="3"/>
  </w:num>
  <w:num w:numId="6" w16cid:durableId="182280245">
    <w:abstractNumId w:val="2"/>
  </w:num>
  <w:num w:numId="7" w16cid:durableId="20288723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ank fjl">
    <w15:presenceInfo w15:providerId="Windows Live" w15:userId="11c70fa64a0ac6fa"/>
  </w15:person>
  <w15:person w15:author="Luciano Nunes">
    <w15:presenceInfo w15:providerId="Windows Live" w15:userId="9f46a83e654896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15"/>
    <w:rsid w:val="000008F0"/>
    <w:rsid w:val="000111D3"/>
    <w:rsid w:val="00013268"/>
    <w:rsid w:val="0001651B"/>
    <w:rsid w:val="000318B2"/>
    <w:rsid w:val="000326BB"/>
    <w:rsid w:val="00046DBF"/>
    <w:rsid w:val="00047776"/>
    <w:rsid w:val="00047976"/>
    <w:rsid w:val="00050691"/>
    <w:rsid w:val="00060321"/>
    <w:rsid w:val="00071F53"/>
    <w:rsid w:val="00092BA9"/>
    <w:rsid w:val="000A0EBE"/>
    <w:rsid w:val="000A4729"/>
    <w:rsid w:val="000B573E"/>
    <w:rsid w:val="000C1F70"/>
    <w:rsid w:val="000D3FA6"/>
    <w:rsid w:val="000D3FB9"/>
    <w:rsid w:val="000E23FE"/>
    <w:rsid w:val="000E4716"/>
    <w:rsid w:val="000E47F0"/>
    <w:rsid w:val="000E52B3"/>
    <w:rsid w:val="00112077"/>
    <w:rsid w:val="00114AE8"/>
    <w:rsid w:val="00142A7E"/>
    <w:rsid w:val="00143D63"/>
    <w:rsid w:val="00146AC2"/>
    <w:rsid w:val="00152FF4"/>
    <w:rsid w:val="001536F5"/>
    <w:rsid w:val="00170191"/>
    <w:rsid w:val="00196B57"/>
    <w:rsid w:val="001C0BA9"/>
    <w:rsid w:val="001C7503"/>
    <w:rsid w:val="001D1F91"/>
    <w:rsid w:val="001D2009"/>
    <w:rsid w:val="001E7E3F"/>
    <w:rsid w:val="001F483A"/>
    <w:rsid w:val="0020270C"/>
    <w:rsid w:val="00206915"/>
    <w:rsid w:val="00221492"/>
    <w:rsid w:val="00222034"/>
    <w:rsid w:val="00223E40"/>
    <w:rsid w:val="002277B7"/>
    <w:rsid w:val="0024394E"/>
    <w:rsid w:val="002458B2"/>
    <w:rsid w:val="00246F84"/>
    <w:rsid w:val="00250B72"/>
    <w:rsid w:val="00255503"/>
    <w:rsid w:val="002749D6"/>
    <w:rsid w:val="00276871"/>
    <w:rsid w:val="00276A67"/>
    <w:rsid w:val="00291E37"/>
    <w:rsid w:val="00292863"/>
    <w:rsid w:val="00292CEB"/>
    <w:rsid w:val="00297FF7"/>
    <w:rsid w:val="002A0006"/>
    <w:rsid w:val="002A2A1B"/>
    <w:rsid w:val="002B40E1"/>
    <w:rsid w:val="002D0DD0"/>
    <w:rsid w:val="002D21EE"/>
    <w:rsid w:val="002D4A8A"/>
    <w:rsid w:val="002F50BF"/>
    <w:rsid w:val="002F5EA1"/>
    <w:rsid w:val="0030344D"/>
    <w:rsid w:val="00317809"/>
    <w:rsid w:val="003203FB"/>
    <w:rsid w:val="00320780"/>
    <w:rsid w:val="0032567F"/>
    <w:rsid w:val="00325F64"/>
    <w:rsid w:val="00330D0D"/>
    <w:rsid w:val="00336C5F"/>
    <w:rsid w:val="0034283A"/>
    <w:rsid w:val="003503F7"/>
    <w:rsid w:val="00353326"/>
    <w:rsid w:val="00363A98"/>
    <w:rsid w:val="003679D2"/>
    <w:rsid w:val="00371CC3"/>
    <w:rsid w:val="0037721C"/>
    <w:rsid w:val="003A09DB"/>
    <w:rsid w:val="003B78AC"/>
    <w:rsid w:val="003C4105"/>
    <w:rsid w:val="003D6C02"/>
    <w:rsid w:val="003D7C15"/>
    <w:rsid w:val="003E1C94"/>
    <w:rsid w:val="003F7ECE"/>
    <w:rsid w:val="0040326D"/>
    <w:rsid w:val="00403552"/>
    <w:rsid w:val="004039D4"/>
    <w:rsid w:val="004045F4"/>
    <w:rsid w:val="00407538"/>
    <w:rsid w:val="00412BC3"/>
    <w:rsid w:val="00414BD4"/>
    <w:rsid w:val="00427EEE"/>
    <w:rsid w:val="00432E5A"/>
    <w:rsid w:val="00436F63"/>
    <w:rsid w:val="0044340E"/>
    <w:rsid w:val="00463F0B"/>
    <w:rsid w:val="00465E27"/>
    <w:rsid w:val="00473972"/>
    <w:rsid w:val="0047401F"/>
    <w:rsid w:val="00482181"/>
    <w:rsid w:val="00484892"/>
    <w:rsid w:val="00492B31"/>
    <w:rsid w:val="00493038"/>
    <w:rsid w:val="004A2379"/>
    <w:rsid w:val="004A3F5F"/>
    <w:rsid w:val="004B0BEE"/>
    <w:rsid w:val="004C720A"/>
    <w:rsid w:val="004D0B22"/>
    <w:rsid w:val="004D2876"/>
    <w:rsid w:val="004D3CE8"/>
    <w:rsid w:val="004E774F"/>
    <w:rsid w:val="004F2488"/>
    <w:rsid w:val="004F6253"/>
    <w:rsid w:val="00502E97"/>
    <w:rsid w:val="00506F5E"/>
    <w:rsid w:val="005078DA"/>
    <w:rsid w:val="00516047"/>
    <w:rsid w:val="005500B2"/>
    <w:rsid w:val="00572D0C"/>
    <w:rsid w:val="0058151D"/>
    <w:rsid w:val="00583157"/>
    <w:rsid w:val="00591187"/>
    <w:rsid w:val="005921E4"/>
    <w:rsid w:val="0059231B"/>
    <w:rsid w:val="0059452B"/>
    <w:rsid w:val="005975B4"/>
    <w:rsid w:val="005A399D"/>
    <w:rsid w:val="005A3CA6"/>
    <w:rsid w:val="005E0175"/>
    <w:rsid w:val="005E21B7"/>
    <w:rsid w:val="005F4327"/>
    <w:rsid w:val="005F672A"/>
    <w:rsid w:val="005F74E4"/>
    <w:rsid w:val="005F7577"/>
    <w:rsid w:val="005F790C"/>
    <w:rsid w:val="005F7DCA"/>
    <w:rsid w:val="006044F4"/>
    <w:rsid w:val="00626419"/>
    <w:rsid w:val="00631A9A"/>
    <w:rsid w:val="00631EF7"/>
    <w:rsid w:val="00637001"/>
    <w:rsid w:val="006504EF"/>
    <w:rsid w:val="0065556C"/>
    <w:rsid w:val="00656560"/>
    <w:rsid w:val="00662D33"/>
    <w:rsid w:val="0067600A"/>
    <w:rsid w:val="0067625B"/>
    <w:rsid w:val="00686C00"/>
    <w:rsid w:val="006921AB"/>
    <w:rsid w:val="006C53A9"/>
    <w:rsid w:val="006D3250"/>
    <w:rsid w:val="006E0682"/>
    <w:rsid w:val="006E5D81"/>
    <w:rsid w:val="006E7793"/>
    <w:rsid w:val="006F64ED"/>
    <w:rsid w:val="00706714"/>
    <w:rsid w:val="00711FBE"/>
    <w:rsid w:val="00714E25"/>
    <w:rsid w:val="00716537"/>
    <w:rsid w:val="00716695"/>
    <w:rsid w:val="00716D20"/>
    <w:rsid w:val="00731DBA"/>
    <w:rsid w:val="00744677"/>
    <w:rsid w:val="00767BF8"/>
    <w:rsid w:val="007931AF"/>
    <w:rsid w:val="007A6112"/>
    <w:rsid w:val="007A6D32"/>
    <w:rsid w:val="007B21BB"/>
    <w:rsid w:val="007B5265"/>
    <w:rsid w:val="007B5736"/>
    <w:rsid w:val="007B67CD"/>
    <w:rsid w:val="007C2B22"/>
    <w:rsid w:val="007C4993"/>
    <w:rsid w:val="007E6D3E"/>
    <w:rsid w:val="007E7BB5"/>
    <w:rsid w:val="007F4CA7"/>
    <w:rsid w:val="007F686B"/>
    <w:rsid w:val="00800E82"/>
    <w:rsid w:val="008117B3"/>
    <w:rsid w:val="00820371"/>
    <w:rsid w:val="00822422"/>
    <w:rsid w:val="00824273"/>
    <w:rsid w:val="00844883"/>
    <w:rsid w:val="0085568F"/>
    <w:rsid w:val="00856EC6"/>
    <w:rsid w:val="008641FB"/>
    <w:rsid w:val="008646E1"/>
    <w:rsid w:val="008729AF"/>
    <w:rsid w:val="00872C12"/>
    <w:rsid w:val="00880A0F"/>
    <w:rsid w:val="008855D3"/>
    <w:rsid w:val="00885893"/>
    <w:rsid w:val="00890E50"/>
    <w:rsid w:val="00893EED"/>
    <w:rsid w:val="008D1574"/>
    <w:rsid w:val="008E0628"/>
    <w:rsid w:val="008E36F8"/>
    <w:rsid w:val="008F0DC4"/>
    <w:rsid w:val="009101A3"/>
    <w:rsid w:val="00912990"/>
    <w:rsid w:val="00926406"/>
    <w:rsid w:val="00936BA2"/>
    <w:rsid w:val="00943235"/>
    <w:rsid w:val="00960EFF"/>
    <w:rsid w:val="00962E01"/>
    <w:rsid w:val="009660C5"/>
    <w:rsid w:val="0097585D"/>
    <w:rsid w:val="00991725"/>
    <w:rsid w:val="0099208A"/>
    <w:rsid w:val="009A330F"/>
    <w:rsid w:val="009D2ABF"/>
    <w:rsid w:val="009E2B3C"/>
    <w:rsid w:val="009E5A55"/>
    <w:rsid w:val="009F1B78"/>
    <w:rsid w:val="009F1BA9"/>
    <w:rsid w:val="00A1332A"/>
    <w:rsid w:val="00A20683"/>
    <w:rsid w:val="00A24451"/>
    <w:rsid w:val="00A27F48"/>
    <w:rsid w:val="00A31E9C"/>
    <w:rsid w:val="00A4365E"/>
    <w:rsid w:val="00A464C5"/>
    <w:rsid w:val="00A53A93"/>
    <w:rsid w:val="00A56F90"/>
    <w:rsid w:val="00A57180"/>
    <w:rsid w:val="00A65A8A"/>
    <w:rsid w:val="00A758E9"/>
    <w:rsid w:val="00A90418"/>
    <w:rsid w:val="00A95E56"/>
    <w:rsid w:val="00AB52E9"/>
    <w:rsid w:val="00AD18DC"/>
    <w:rsid w:val="00AD7217"/>
    <w:rsid w:val="00AE14C3"/>
    <w:rsid w:val="00AE20A5"/>
    <w:rsid w:val="00B106E5"/>
    <w:rsid w:val="00B138DF"/>
    <w:rsid w:val="00B161C9"/>
    <w:rsid w:val="00B222F8"/>
    <w:rsid w:val="00B25637"/>
    <w:rsid w:val="00B31A53"/>
    <w:rsid w:val="00B41693"/>
    <w:rsid w:val="00B47B8E"/>
    <w:rsid w:val="00B5166F"/>
    <w:rsid w:val="00B54C41"/>
    <w:rsid w:val="00B56EE6"/>
    <w:rsid w:val="00B80DD5"/>
    <w:rsid w:val="00B968D4"/>
    <w:rsid w:val="00BB5DE1"/>
    <w:rsid w:val="00BC0E0D"/>
    <w:rsid w:val="00BD0092"/>
    <w:rsid w:val="00BD152D"/>
    <w:rsid w:val="00BD48D8"/>
    <w:rsid w:val="00BD7E94"/>
    <w:rsid w:val="00BE5969"/>
    <w:rsid w:val="00BF256E"/>
    <w:rsid w:val="00BF2E1D"/>
    <w:rsid w:val="00C00FB0"/>
    <w:rsid w:val="00C036D2"/>
    <w:rsid w:val="00C15A82"/>
    <w:rsid w:val="00C167FC"/>
    <w:rsid w:val="00C24673"/>
    <w:rsid w:val="00C31360"/>
    <w:rsid w:val="00C336DB"/>
    <w:rsid w:val="00C46FF7"/>
    <w:rsid w:val="00C52C7E"/>
    <w:rsid w:val="00C54570"/>
    <w:rsid w:val="00C54C9B"/>
    <w:rsid w:val="00C57EFD"/>
    <w:rsid w:val="00C71F64"/>
    <w:rsid w:val="00C73D4C"/>
    <w:rsid w:val="00C85978"/>
    <w:rsid w:val="00CA4781"/>
    <w:rsid w:val="00CA5670"/>
    <w:rsid w:val="00CB1529"/>
    <w:rsid w:val="00CB1AD1"/>
    <w:rsid w:val="00CB20A5"/>
    <w:rsid w:val="00CC1372"/>
    <w:rsid w:val="00CC764D"/>
    <w:rsid w:val="00CD1077"/>
    <w:rsid w:val="00CD1812"/>
    <w:rsid w:val="00CD5574"/>
    <w:rsid w:val="00CF145E"/>
    <w:rsid w:val="00D115F9"/>
    <w:rsid w:val="00D138E4"/>
    <w:rsid w:val="00D1764C"/>
    <w:rsid w:val="00D2572C"/>
    <w:rsid w:val="00D44BC5"/>
    <w:rsid w:val="00D61F85"/>
    <w:rsid w:val="00D62B57"/>
    <w:rsid w:val="00D73FDB"/>
    <w:rsid w:val="00D81A66"/>
    <w:rsid w:val="00D84FDE"/>
    <w:rsid w:val="00D854DA"/>
    <w:rsid w:val="00D868BA"/>
    <w:rsid w:val="00DC20A4"/>
    <w:rsid w:val="00DC3570"/>
    <w:rsid w:val="00DD65C0"/>
    <w:rsid w:val="00DE09BE"/>
    <w:rsid w:val="00DE15BE"/>
    <w:rsid w:val="00DE4A2C"/>
    <w:rsid w:val="00E1700D"/>
    <w:rsid w:val="00E247B8"/>
    <w:rsid w:val="00E25A13"/>
    <w:rsid w:val="00E32F67"/>
    <w:rsid w:val="00E343AD"/>
    <w:rsid w:val="00E40C56"/>
    <w:rsid w:val="00E4490C"/>
    <w:rsid w:val="00E45CC3"/>
    <w:rsid w:val="00E464AE"/>
    <w:rsid w:val="00E63B38"/>
    <w:rsid w:val="00E65A73"/>
    <w:rsid w:val="00E74A5E"/>
    <w:rsid w:val="00E829D1"/>
    <w:rsid w:val="00E85AB6"/>
    <w:rsid w:val="00E908E4"/>
    <w:rsid w:val="00EB1345"/>
    <w:rsid w:val="00EB477F"/>
    <w:rsid w:val="00EB7B31"/>
    <w:rsid w:val="00EC03B7"/>
    <w:rsid w:val="00EC1C2C"/>
    <w:rsid w:val="00EC1E79"/>
    <w:rsid w:val="00EC370F"/>
    <w:rsid w:val="00EC4EF9"/>
    <w:rsid w:val="00ED58B3"/>
    <w:rsid w:val="00F00B25"/>
    <w:rsid w:val="00F064CA"/>
    <w:rsid w:val="00F072C7"/>
    <w:rsid w:val="00F1705A"/>
    <w:rsid w:val="00F213FE"/>
    <w:rsid w:val="00F21967"/>
    <w:rsid w:val="00F254B7"/>
    <w:rsid w:val="00F26C09"/>
    <w:rsid w:val="00F445BF"/>
    <w:rsid w:val="00F47CBB"/>
    <w:rsid w:val="00F627A9"/>
    <w:rsid w:val="00F6353E"/>
    <w:rsid w:val="00F655E3"/>
    <w:rsid w:val="00F76516"/>
    <w:rsid w:val="00F86D8F"/>
    <w:rsid w:val="00F941AC"/>
    <w:rsid w:val="00F9512E"/>
    <w:rsid w:val="00F9649C"/>
    <w:rsid w:val="00FA1FE5"/>
    <w:rsid w:val="00FB794C"/>
    <w:rsid w:val="00FD5814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5ED4C"/>
  <w15:chartTrackingRefBased/>
  <w15:docId w15:val="{398FA82E-F669-4E82-9856-07203662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3D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6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uiPriority w:val="99"/>
    <w:unhideWhenUsed/>
    <w:rsid w:val="00936BA2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rsid w:val="00936BA2"/>
    <w:rPr>
      <w:rFonts w:ascii="Calibri" w:eastAsia="Calibri" w:hAnsi="Calibri"/>
      <w:lang w:eastAsia="en-US"/>
    </w:rPr>
  </w:style>
  <w:style w:type="character" w:styleId="FootnoteReference">
    <w:name w:val="footnote reference"/>
    <w:uiPriority w:val="99"/>
    <w:unhideWhenUsed/>
    <w:rsid w:val="00936BA2"/>
    <w:rPr>
      <w:vertAlign w:val="superscript"/>
    </w:rPr>
  </w:style>
  <w:style w:type="paragraph" w:styleId="ListParagraph">
    <w:name w:val="List Paragraph"/>
    <w:basedOn w:val="Normal"/>
    <w:uiPriority w:val="34"/>
    <w:qFormat/>
    <w:rsid w:val="00936BA2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047976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047976"/>
    <w:rPr>
      <w:sz w:val="24"/>
      <w:szCs w:val="24"/>
    </w:rPr>
  </w:style>
  <w:style w:type="paragraph" w:styleId="BalloonText">
    <w:name w:val="Balloon Text"/>
    <w:basedOn w:val="Normal"/>
    <w:link w:val="BalloonTextChar"/>
    <w:rsid w:val="00E34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43A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679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79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79D2"/>
  </w:style>
  <w:style w:type="paragraph" w:styleId="CommentSubject">
    <w:name w:val="annotation subject"/>
    <w:basedOn w:val="CommentText"/>
    <w:next w:val="CommentText"/>
    <w:link w:val="CommentSubjectChar"/>
    <w:rsid w:val="003679D2"/>
    <w:rPr>
      <w:b/>
      <w:bCs/>
    </w:rPr>
  </w:style>
  <w:style w:type="character" w:customStyle="1" w:styleId="CommentSubjectChar">
    <w:name w:val="Comment Subject Char"/>
    <w:link w:val="CommentSubject"/>
    <w:rsid w:val="003679D2"/>
    <w:rPr>
      <w:b/>
      <w:bCs/>
    </w:rPr>
  </w:style>
  <w:style w:type="character" w:customStyle="1" w:styleId="HeaderChar">
    <w:name w:val="Header Char"/>
    <w:link w:val="Header"/>
    <w:uiPriority w:val="99"/>
    <w:rsid w:val="00F9649C"/>
    <w:rPr>
      <w:sz w:val="24"/>
      <w:szCs w:val="24"/>
    </w:rPr>
  </w:style>
  <w:style w:type="paragraph" w:styleId="Revision">
    <w:name w:val="Revision"/>
    <w:hidden/>
    <w:uiPriority w:val="99"/>
    <w:semiHidden/>
    <w:rsid w:val="00591187"/>
    <w:rPr>
      <w:sz w:val="24"/>
      <w:szCs w:val="24"/>
    </w:rPr>
  </w:style>
  <w:style w:type="character" w:styleId="Hyperlink">
    <w:name w:val="Hyperlink"/>
    <w:basedOn w:val="DefaultParagraphFont"/>
    <w:rsid w:val="00591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D192-ADC1-44E4-BA6F-238582D8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6379</TotalTime>
  <Pages>4</Pages>
  <Words>646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Uni7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>Projeto TCC</dc:subject>
  <dc:creator>Alex Souza</dc:creator>
  <cp:keywords/>
  <cp:lastModifiedBy>Antonio Alex de Souza</cp:lastModifiedBy>
  <cp:revision>13</cp:revision>
  <cp:lastPrinted>2024-04-17T17:50:00Z</cp:lastPrinted>
  <dcterms:created xsi:type="dcterms:W3CDTF">2024-04-17T14:42:00Z</dcterms:created>
  <dcterms:modified xsi:type="dcterms:W3CDTF">2024-05-22T19:11:00Z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6361961b8ab8f7389d39892f724c4f477dac8986921a1db497dcc554ea29c9ce</vt:lpwstr>
  </property>
  <property fmtid="{D5CDD505-2E9C-101B-9397-08002B2CF9AE}" pid="3" name="MSIP_Label_4bf8a6fe-6460-4468-a306-a13aaa3cabfe_Enabled">
    <vt:lpwstr>true</vt:lpwstr>
  </property>
  <property fmtid="{D5CDD505-2E9C-101B-9397-08002B2CF9AE}" pid="4" name="MSIP_Label_4bf8a6fe-6460-4468-a306-a13aaa3cabfe_SetDate">
    <vt:lpwstr>2024-05-22T18:03:06Z</vt:lpwstr>
  </property>
  <property fmtid="{D5CDD505-2E9C-101B-9397-08002B2CF9AE}" pid="5" name="MSIP_Label_4bf8a6fe-6460-4468-a306-a13aaa3cabfe_Method">
    <vt:lpwstr>Privileged</vt:lpwstr>
  </property>
  <property fmtid="{D5CDD505-2E9C-101B-9397-08002B2CF9AE}" pid="6" name="MSIP_Label_4bf8a6fe-6460-4468-a306-a13aaa3cabfe_Name">
    <vt:lpwstr>Pública</vt:lpwstr>
  </property>
  <property fmtid="{D5CDD505-2E9C-101B-9397-08002B2CF9AE}" pid="7" name="MSIP_Label_4bf8a6fe-6460-4468-a306-a13aaa3cabfe_SiteId">
    <vt:lpwstr>97fa1f96-7877-469f-aa37-1f8568e3a3ff</vt:lpwstr>
  </property>
  <property fmtid="{D5CDD505-2E9C-101B-9397-08002B2CF9AE}" pid="8" name="MSIP_Label_4bf8a6fe-6460-4468-a306-a13aaa3cabfe_ActionId">
    <vt:lpwstr>9eea0750-9095-48c5-bab3-3bad6740c797</vt:lpwstr>
  </property>
  <property fmtid="{D5CDD505-2E9C-101B-9397-08002B2CF9AE}" pid="9" name="MSIP_Label_4bf8a6fe-6460-4468-a306-a13aaa3cabfe_ContentBits">
    <vt:lpwstr>0</vt:lpwstr>
  </property>
</Properties>
</file>